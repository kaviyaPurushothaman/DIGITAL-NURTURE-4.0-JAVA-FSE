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BC39BC" w14:textId="77777777" w:rsidR="002F56C1" w:rsidRPr="002F56C1" w:rsidRDefault="002F56C1" w:rsidP="002F56C1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</w:pPr>
      <w:r w:rsidRPr="002F56C1">
        <w:rPr>
          <w:rFonts w:ascii="Aptos Narrow" w:eastAsia="Times New Roman" w:hAnsi="Aptos Narrow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  <w:t>Create a Spring Web Project using Maven</w:t>
      </w:r>
    </w:p>
    <w:p w14:paraId="4EA8A895" w14:textId="77777777" w:rsidR="00927701" w:rsidRDefault="00927701">
      <w:pPr>
        <w:rPr>
          <w:lang w:val="en-US"/>
        </w:rPr>
      </w:pPr>
    </w:p>
    <w:p w14:paraId="69E38142" w14:textId="2AD67188" w:rsidR="00D911F8" w:rsidRDefault="002F56C1">
      <w:pPr>
        <w:rPr>
          <w:lang w:val="en-US"/>
        </w:rPr>
      </w:pPr>
      <w:r>
        <w:rPr>
          <w:lang w:val="en-US"/>
        </w:rPr>
        <w:t xml:space="preserve">Spring </w:t>
      </w:r>
      <w:proofErr w:type="spellStart"/>
      <w:r>
        <w:rPr>
          <w:lang w:val="en-US"/>
        </w:rPr>
        <w:t>intializer</w:t>
      </w:r>
      <w:proofErr w:type="spellEnd"/>
    </w:p>
    <w:p w14:paraId="7C112F8F" w14:textId="77777777" w:rsidR="00D911F8" w:rsidRDefault="00D911F8">
      <w:pPr>
        <w:rPr>
          <w:lang w:val="en-US"/>
        </w:rPr>
      </w:pPr>
    </w:p>
    <w:p w14:paraId="3A78E52D" w14:textId="07F2E820" w:rsidR="00D911F8" w:rsidRDefault="00D911F8" w:rsidP="00D911F8">
      <w:pPr>
        <w:jc w:val="center"/>
        <w:rPr>
          <w:lang w:val="en-US"/>
        </w:rPr>
      </w:pPr>
      <w:r w:rsidRPr="00D911F8">
        <w:rPr>
          <w:noProof/>
          <w:lang w:val="en-US"/>
        </w:rPr>
        <w:drawing>
          <wp:inline distT="0" distB="0" distL="0" distR="0" wp14:anchorId="0CBFBE0A" wp14:editId="6D0DF3FD">
            <wp:extent cx="4224791" cy="2243455"/>
            <wp:effectExtent l="0" t="0" r="4445" b="4445"/>
            <wp:docPr id="12798279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82798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31420" cy="224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2FFEE" w14:textId="77777777" w:rsidR="00D911F8" w:rsidRDefault="00D911F8">
      <w:pPr>
        <w:rPr>
          <w:lang w:val="en-US"/>
        </w:rPr>
      </w:pPr>
    </w:p>
    <w:p w14:paraId="55868DD4" w14:textId="6779511E" w:rsidR="00D911F8" w:rsidRDefault="00EF1A87" w:rsidP="00EF1A87">
      <w:pPr>
        <w:jc w:val="center"/>
        <w:rPr>
          <w:lang w:val="en-US"/>
        </w:rPr>
      </w:pPr>
      <w:r w:rsidRPr="00EF1A87">
        <w:rPr>
          <w:noProof/>
          <w:lang w:val="en-US"/>
        </w:rPr>
        <w:drawing>
          <wp:inline distT="0" distB="0" distL="0" distR="0" wp14:anchorId="75F8E70E" wp14:editId="78FCF0E6">
            <wp:extent cx="1679161" cy="2074545"/>
            <wp:effectExtent l="0" t="0" r="0" b="1905"/>
            <wp:docPr id="5343592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35924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84850" cy="2081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C8663" w14:textId="77777777" w:rsidR="00D911F8" w:rsidRDefault="00D911F8" w:rsidP="00D911F8">
      <w:pPr>
        <w:rPr>
          <w:lang w:val="en-US"/>
        </w:rPr>
      </w:pPr>
    </w:p>
    <w:p w14:paraId="596CECC8" w14:textId="3131073E" w:rsidR="00D911F8" w:rsidRPr="002F56C1" w:rsidRDefault="00D02FAF" w:rsidP="00D911F8">
      <w:pPr>
        <w:rPr>
          <w:b/>
          <w:bCs/>
          <w:sz w:val="32"/>
          <w:szCs w:val="32"/>
          <w:lang w:val="en-US"/>
        </w:rPr>
      </w:pPr>
      <w:r w:rsidRPr="002F56C1">
        <w:rPr>
          <w:b/>
          <w:bCs/>
          <w:sz w:val="32"/>
          <w:szCs w:val="32"/>
          <w:lang w:val="en-US"/>
        </w:rPr>
        <w:t>SpringLearnApplication.java</w:t>
      </w:r>
    </w:p>
    <w:p w14:paraId="6F0D9024" w14:textId="7790494B" w:rsidR="00D02FAF" w:rsidRPr="00D02FAF" w:rsidRDefault="00D02FAF" w:rsidP="00D02FAF">
      <w:r w:rsidRPr="00D02FAF">
        <w:rPr>
          <w:b/>
          <w:bCs/>
        </w:rPr>
        <w:t>package</w:t>
      </w:r>
      <w:r w:rsidRPr="00D02FAF">
        <w:t xml:space="preserve"> </w:t>
      </w:r>
      <w:proofErr w:type="spellStart"/>
      <w:r w:rsidRPr="00D02FAF">
        <w:t>com.cognizant.spring_learn</w:t>
      </w:r>
      <w:proofErr w:type="spellEnd"/>
      <w:r w:rsidRPr="00D02FAF">
        <w:t>;</w:t>
      </w:r>
    </w:p>
    <w:p w14:paraId="765FA05F" w14:textId="77777777" w:rsidR="00D02FAF" w:rsidRPr="00D02FAF" w:rsidRDefault="00D02FAF" w:rsidP="00D02FAF">
      <w:r w:rsidRPr="00D02FAF">
        <w:rPr>
          <w:b/>
          <w:bCs/>
        </w:rPr>
        <w:t>import</w:t>
      </w:r>
      <w:r w:rsidRPr="00D02FAF">
        <w:t xml:space="preserve"> </w:t>
      </w:r>
      <w:proofErr w:type="spellStart"/>
      <w:r w:rsidRPr="00D02FAF">
        <w:t>org.springframework.boot.SpringApplication</w:t>
      </w:r>
      <w:proofErr w:type="spellEnd"/>
      <w:r w:rsidRPr="00D02FAF">
        <w:t>;</w:t>
      </w:r>
    </w:p>
    <w:p w14:paraId="69CAA2FC" w14:textId="6A6F3796" w:rsidR="00D02FAF" w:rsidRPr="00D02FAF" w:rsidRDefault="00D02FAF" w:rsidP="00D02FAF">
      <w:r w:rsidRPr="00D02FAF">
        <w:rPr>
          <w:b/>
          <w:bCs/>
        </w:rPr>
        <w:t>import</w:t>
      </w:r>
      <w:r w:rsidRPr="00D02FAF">
        <w:t xml:space="preserve"> </w:t>
      </w:r>
      <w:proofErr w:type="spellStart"/>
      <w:r w:rsidRPr="00D02FAF">
        <w:t>org.springframework.boot.autoconfigure.SpringBootApplication</w:t>
      </w:r>
      <w:proofErr w:type="spellEnd"/>
      <w:r w:rsidRPr="00D02FAF">
        <w:t>;</w:t>
      </w:r>
    </w:p>
    <w:p w14:paraId="1DDB7D4F" w14:textId="77777777" w:rsidR="00D02FAF" w:rsidRPr="00D02FAF" w:rsidRDefault="00D02FAF" w:rsidP="00D02FAF">
      <w:r w:rsidRPr="00D02FAF">
        <w:t>@SpringBootApplication</w:t>
      </w:r>
    </w:p>
    <w:p w14:paraId="0862F86C" w14:textId="77777777" w:rsidR="00D02FAF" w:rsidRPr="00D02FAF" w:rsidRDefault="00D02FAF" w:rsidP="00D02FAF">
      <w:r w:rsidRPr="00D02FAF">
        <w:rPr>
          <w:b/>
          <w:bCs/>
        </w:rPr>
        <w:t>public</w:t>
      </w:r>
      <w:r w:rsidRPr="00D02FAF">
        <w:t xml:space="preserve"> </w:t>
      </w:r>
      <w:r w:rsidRPr="00D02FAF">
        <w:rPr>
          <w:b/>
          <w:bCs/>
        </w:rPr>
        <w:t>class</w:t>
      </w:r>
      <w:r w:rsidRPr="00D02FAF">
        <w:t xml:space="preserve"> </w:t>
      </w:r>
      <w:proofErr w:type="spellStart"/>
      <w:r w:rsidRPr="00D02FAF">
        <w:t>SpringLearnApplication</w:t>
      </w:r>
      <w:proofErr w:type="spellEnd"/>
      <w:r w:rsidRPr="00D02FAF">
        <w:t xml:space="preserve"> {</w:t>
      </w:r>
    </w:p>
    <w:p w14:paraId="57E10DF7" w14:textId="77777777" w:rsidR="00D02FAF" w:rsidRPr="00D02FAF" w:rsidRDefault="00D02FAF" w:rsidP="00D02FAF"/>
    <w:p w14:paraId="6FE1A88D" w14:textId="77777777" w:rsidR="00D02FAF" w:rsidRPr="00D02FAF" w:rsidRDefault="00D02FAF" w:rsidP="00D02FAF">
      <w:r w:rsidRPr="00D02FAF">
        <w:lastRenderedPageBreak/>
        <w:t xml:space="preserve">    </w:t>
      </w:r>
      <w:r w:rsidRPr="00D02FAF">
        <w:rPr>
          <w:b/>
          <w:bCs/>
        </w:rPr>
        <w:t>public</w:t>
      </w:r>
      <w:r w:rsidRPr="00D02FAF">
        <w:t xml:space="preserve"> </w:t>
      </w:r>
      <w:r w:rsidRPr="00D02FAF">
        <w:rPr>
          <w:b/>
          <w:bCs/>
        </w:rPr>
        <w:t>static</w:t>
      </w:r>
      <w:r w:rsidRPr="00D02FAF">
        <w:t xml:space="preserve"> </w:t>
      </w:r>
      <w:r w:rsidRPr="00D02FAF">
        <w:rPr>
          <w:b/>
          <w:bCs/>
        </w:rPr>
        <w:t>void</w:t>
      </w:r>
      <w:r w:rsidRPr="00D02FAF">
        <w:t xml:space="preserve"> main(String[] </w:t>
      </w:r>
      <w:proofErr w:type="spellStart"/>
      <w:r w:rsidRPr="00D02FAF">
        <w:t>args</w:t>
      </w:r>
      <w:proofErr w:type="spellEnd"/>
      <w:r w:rsidRPr="00D02FAF">
        <w:t>) {</w:t>
      </w:r>
    </w:p>
    <w:p w14:paraId="3F0C11AC" w14:textId="77777777" w:rsidR="00D02FAF" w:rsidRPr="00D02FAF" w:rsidRDefault="00D02FAF" w:rsidP="00D02FAF">
      <w:r w:rsidRPr="00D02FAF">
        <w:t xml:space="preserve">        </w:t>
      </w:r>
      <w:proofErr w:type="spellStart"/>
      <w:r w:rsidRPr="00D02FAF">
        <w:t>System.</w:t>
      </w:r>
      <w:r w:rsidRPr="00D02FAF">
        <w:rPr>
          <w:b/>
          <w:bCs/>
          <w:i/>
          <w:iCs/>
        </w:rPr>
        <w:t>out</w:t>
      </w:r>
      <w:r w:rsidRPr="00D02FAF">
        <w:t>.println</w:t>
      </w:r>
      <w:proofErr w:type="spellEnd"/>
      <w:r w:rsidRPr="00D02FAF">
        <w:t>("</w:t>
      </w:r>
      <w:proofErr w:type="spellStart"/>
      <w:r w:rsidRPr="00D02FAF">
        <w:t>SpringLearnApplication</w:t>
      </w:r>
      <w:proofErr w:type="spellEnd"/>
      <w:r w:rsidRPr="00D02FAF">
        <w:t xml:space="preserve"> started...");</w:t>
      </w:r>
    </w:p>
    <w:p w14:paraId="4D0ED56A" w14:textId="77777777" w:rsidR="00D02FAF" w:rsidRPr="00D02FAF" w:rsidRDefault="00D02FAF" w:rsidP="00D02FAF">
      <w:r w:rsidRPr="00D02FAF">
        <w:t xml:space="preserve">        </w:t>
      </w:r>
      <w:proofErr w:type="spellStart"/>
      <w:r w:rsidRPr="00D02FAF">
        <w:t>SpringApplication.</w:t>
      </w:r>
      <w:r w:rsidRPr="00D02FAF">
        <w:rPr>
          <w:i/>
          <w:iCs/>
        </w:rPr>
        <w:t>run</w:t>
      </w:r>
      <w:proofErr w:type="spellEnd"/>
      <w:r w:rsidRPr="00D02FAF">
        <w:t>(</w:t>
      </w:r>
      <w:proofErr w:type="spellStart"/>
      <w:r w:rsidRPr="00D02FAF">
        <w:t>SpringLearnApplication.</w:t>
      </w:r>
      <w:r w:rsidRPr="00D02FAF">
        <w:rPr>
          <w:b/>
          <w:bCs/>
        </w:rPr>
        <w:t>class</w:t>
      </w:r>
      <w:proofErr w:type="spellEnd"/>
      <w:r w:rsidRPr="00D02FAF">
        <w:t xml:space="preserve">, </w:t>
      </w:r>
      <w:proofErr w:type="spellStart"/>
      <w:r w:rsidRPr="00D02FAF">
        <w:t>args</w:t>
      </w:r>
      <w:proofErr w:type="spellEnd"/>
      <w:r w:rsidRPr="00D02FAF">
        <w:t>);</w:t>
      </w:r>
    </w:p>
    <w:p w14:paraId="4D1E2CDB" w14:textId="77777777" w:rsidR="00D02FAF" w:rsidRPr="00D02FAF" w:rsidRDefault="00D02FAF" w:rsidP="00D02FAF">
      <w:r w:rsidRPr="00D02FAF">
        <w:t xml:space="preserve">    }</w:t>
      </w:r>
    </w:p>
    <w:p w14:paraId="19ABB63C" w14:textId="77777777" w:rsidR="00D02FAF" w:rsidRDefault="00D02FAF" w:rsidP="00D02FAF">
      <w:r w:rsidRPr="00D02FAF">
        <w:t>}</w:t>
      </w:r>
    </w:p>
    <w:p w14:paraId="117613BB" w14:textId="3ABDCDC5" w:rsidR="00D02FAF" w:rsidRDefault="008B6FD8" w:rsidP="00D02FAF">
      <w:pPr>
        <w:rPr>
          <w:b/>
          <w:bCs/>
          <w:sz w:val="32"/>
          <w:szCs w:val="32"/>
        </w:rPr>
      </w:pPr>
      <w:r w:rsidRPr="008B6FD8">
        <w:rPr>
          <w:b/>
          <w:bCs/>
          <w:sz w:val="32"/>
          <w:szCs w:val="32"/>
        </w:rPr>
        <w:t>Pom.xml</w:t>
      </w:r>
    </w:p>
    <w:p w14:paraId="12B6E537" w14:textId="77777777" w:rsidR="008B6FD8" w:rsidRPr="008B6FD8" w:rsidRDefault="008B6FD8" w:rsidP="008B6FD8">
      <w:r w:rsidRPr="008B6FD8">
        <w:t xml:space="preserve">&lt;project </w:t>
      </w:r>
      <w:proofErr w:type="spellStart"/>
      <w:r w:rsidRPr="008B6FD8">
        <w:t>xmlns</w:t>
      </w:r>
      <w:proofErr w:type="spellEnd"/>
      <w:r w:rsidRPr="008B6FD8">
        <w:t>="http://maven.apache.org/POM/4.0.0"</w:t>
      </w:r>
    </w:p>
    <w:p w14:paraId="0D842DC6" w14:textId="77777777" w:rsidR="008B6FD8" w:rsidRPr="008B6FD8" w:rsidRDefault="008B6FD8" w:rsidP="008B6FD8">
      <w:r w:rsidRPr="008B6FD8">
        <w:t xml:space="preserve">         </w:t>
      </w:r>
      <w:proofErr w:type="spellStart"/>
      <w:r w:rsidRPr="008B6FD8">
        <w:t>xmlns:xsi</w:t>
      </w:r>
      <w:proofErr w:type="spellEnd"/>
      <w:r w:rsidRPr="008B6FD8">
        <w:t>="http://www.w3.org/2001/XMLSchema-instance"</w:t>
      </w:r>
    </w:p>
    <w:p w14:paraId="22DCC0A6" w14:textId="77777777" w:rsidR="008B6FD8" w:rsidRPr="008B6FD8" w:rsidRDefault="008B6FD8" w:rsidP="008B6FD8">
      <w:r w:rsidRPr="008B6FD8">
        <w:t xml:space="preserve">         </w:t>
      </w:r>
      <w:proofErr w:type="spellStart"/>
      <w:r w:rsidRPr="008B6FD8">
        <w:t>xsi:schemaLocation</w:t>
      </w:r>
      <w:proofErr w:type="spellEnd"/>
      <w:r w:rsidRPr="008B6FD8">
        <w:t xml:space="preserve">="http://maven.apache.org/POM/4.0.0 </w:t>
      </w:r>
    </w:p>
    <w:p w14:paraId="291F9E81" w14:textId="70FE6DD6" w:rsidR="008B6FD8" w:rsidRPr="008B6FD8" w:rsidRDefault="008B6FD8" w:rsidP="008B6FD8">
      <w:r w:rsidRPr="008B6FD8">
        <w:t xml:space="preserve">                             http://maven.apache.org/xsd/maven-4.0.0.xsd"&gt;</w:t>
      </w:r>
    </w:p>
    <w:p w14:paraId="3D108BF0" w14:textId="77777777" w:rsidR="008B6FD8" w:rsidRPr="008B6FD8" w:rsidRDefault="008B6FD8" w:rsidP="008B6FD8">
      <w:r w:rsidRPr="008B6FD8">
        <w:t xml:space="preserve">    &lt;</w:t>
      </w:r>
      <w:proofErr w:type="spellStart"/>
      <w:r w:rsidRPr="008B6FD8">
        <w:t>modelVersion</w:t>
      </w:r>
      <w:proofErr w:type="spellEnd"/>
      <w:r w:rsidRPr="008B6FD8">
        <w:t>&gt;4.0.0&lt;/</w:t>
      </w:r>
      <w:proofErr w:type="spellStart"/>
      <w:r w:rsidRPr="008B6FD8">
        <w:t>modelVersion</w:t>
      </w:r>
      <w:proofErr w:type="spellEnd"/>
      <w:r w:rsidRPr="008B6FD8">
        <w:t>&gt;</w:t>
      </w:r>
    </w:p>
    <w:p w14:paraId="3ED53E32" w14:textId="77777777" w:rsidR="008B6FD8" w:rsidRPr="008B6FD8" w:rsidRDefault="008B6FD8" w:rsidP="008B6FD8">
      <w:r w:rsidRPr="008B6FD8">
        <w:t xml:space="preserve">    &lt;</w:t>
      </w:r>
      <w:proofErr w:type="spellStart"/>
      <w:r w:rsidRPr="008B6FD8">
        <w:t>groupId</w:t>
      </w:r>
      <w:proofErr w:type="spellEnd"/>
      <w:r w:rsidRPr="008B6FD8">
        <w:t>&gt;</w:t>
      </w:r>
      <w:proofErr w:type="spellStart"/>
      <w:r w:rsidRPr="008B6FD8">
        <w:t>com.cognizant</w:t>
      </w:r>
      <w:proofErr w:type="spellEnd"/>
      <w:r w:rsidRPr="008B6FD8">
        <w:t>&lt;/</w:t>
      </w:r>
      <w:proofErr w:type="spellStart"/>
      <w:r w:rsidRPr="008B6FD8">
        <w:t>groupId</w:t>
      </w:r>
      <w:proofErr w:type="spellEnd"/>
      <w:r w:rsidRPr="008B6FD8">
        <w:t>&gt;</w:t>
      </w:r>
    </w:p>
    <w:p w14:paraId="15BFCCFF" w14:textId="77777777" w:rsidR="008B6FD8" w:rsidRPr="008B6FD8" w:rsidRDefault="008B6FD8" w:rsidP="008B6FD8">
      <w:r w:rsidRPr="008B6FD8">
        <w:t xml:space="preserve">    &lt;</w:t>
      </w:r>
      <w:proofErr w:type="spellStart"/>
      <w:r w:rsidRPr="008B6FD8">
        <w:t>artifactId</w:t>
      </w:r>
      <w:proofErr w:type="spellEnd"/>
      <w:r w:rsidRPr="008B6FD8">
        <w:t>&gt;spring-learn&lt;/</w:t>
      </w:r>
      <w:proofErr w:type="spellStart"/>
      <w:r w:rsidRPr="008B6FD8">
        <w:t>artifactId</w:t>
      </w:r>
      <w:proofErr w:type="spellEnd"/>
      <w:r w:rsidRPr="008B6FD8">
        <w:t>&gt;</w:t>
      </w:r>
    </w:p>
    <w:p w14:paraId="7A281B64" w14:textId="77777777" w:rsidR="008B6FD8" w:rsidRPr="008B6FD8" w:rsidRDefault="008B6FD8" w:rsidP="008B6FD8">
      <w:r w:rsidRPr="008B6FD8">
        <w:t xml:space="preserve">    &lt;version&gt;0.0.1-SNAPSHOT&lt;/version&gt;</w:t>
      </w:r>
    </w:p>
    <w:p w14:paraId="6FAFB37A" w14:textId="77777777" w:rsidR="008B6FD8" w:rsidRPr="008B6FD8" w:rsidRDefault="008B6FD8" w:rsidP="008B6FD8">
      <w:r w:rsidRPr="008B6FD8">
        <w:t xml:space="preserve">    &lt;name&gt;spring-learn&lt;/name&gt;</w:t>
      </w:r>
    </w:p>
    <w:p w14:paraId="42853BBE" w14:textId="77777777" w:rsidR="008B6FD8" w:rsidRPr="008B6FD8" w:rsidRDefault="008B6FD8" w:rsidP="008B6FD8">
      <w:r w:rsidRPr="008B6FD8">
        <w:t xml:space="preserve">    &lt;description&gt;Demo project for Spring Boot&lt;/description&gt;</w:t>
      </w:r>
    </w:p>
    <w:p w14:paraId="369597D2" w14:textId="0EFA9AFD" w:rsidR="008B6FD8" w:rsidRPr="008B6FD8" w:rsidRDefault="008B6FD8" w:rsidP="008B6FD8">
      <w:r w:rsidRPr="008B6FD8">
        <w:t xml:space="preserve">    &lt;packaging&gt;jar&lt;/packaging&gt;</w:t>
      </w:r>
    </w:p>
    <w:p w14:paraId="23EE2D94" w14:textId="77777777" w:rsidR="008B6FD8" w:rsidRPr="008B6FD8" w:rsidRDefault="008B6FD8" w:rsidP="008B6FD8">
      <w:r w:rsidRPr="008B6FD8">
        <w:t xml:space="preserve">    &lt;parent&gt;</w:t>
      </w:r>
    </w:p>
    <w:p w14:paraId="03575BE3" w14:textId="77777777" w:rsidR="008B6FD8" w:rsidRPr="008B6FD8" w:rsidRDefault="008B6FD8" w:rsidP="008B6FD8">
      <w:r w:rsidRPr="008B6FD8">
        <w:t xml:space="preserve">        &lt;</w:t>
      </w:r>
      <w:proofErr w:type="spellStart"/>
      <w:r w:rsidRPr="008B6FD8">
        <w:t>groupId</w:t>
      </w:r>
      <w:proofErr w:type="spellEnd"/>
      <w:r w:rsidRPr="008B6FD8">
        <w:t>&gt;</w:t>
      </w:r>
      <w:proofErr w:type="spellStart"/>
      <w:r w:rsidRPr="008B6FD8">
        <w:t>org.springframework.boot</w:t>
      </w:r>
      <w:proofErr w:type="spellEnd"/>
      <w:r w:rsidRPr="008B6FD8">
        <w:t>&lt;/</w:t>
      </w:r>
      <w:proofErr w:type="spellStart"/>
      <w:r w:rsidRPr="008B6FD8">
        <w:t>groupId</w:t>
      </w:r>
      <w:proofErr w:type="spellEnd"/>
      <w:r w:rsidRPr="008B6FD8">
        <w:t>&gt;</w:t>
      </w:r>
    </w:p>
    <w:p w14:paraId="496CD421" w14:textId="77777777" w:rsidR="008B6FD8" w:rsidRPr="008B6FD8" w:rsidRDefault="008B6FD8" w:rsidP="008B6FD8">
      <w:r w:rsidRPr="008B6FD8">
        <w:t xml:space="preserve">        &lt;</w:t>
      </w:r>
      <w:proofErr w:type="spellStart"/>
      <w:r w:rsidRPr="008B6FD8">
        <w:t>artifactId</w:t>
      </w:r>
      <w:proofErr w:type="spellEnd"/>
      <w:r w:rsidRPr="008B6FD8">
        <w:t>&gt;spring-boot-starter-parent&lt;/</w:t>
      </w:r>
      <w:proofErr w:type="spellStart"/>
      <w:r w:rsidRPr="008B6FD8">
        <w:t>artifactId</w:t>
      </w:r>
      <w:proofErr w:type="spellEnd"/>
      <w:r w:rsidRPr="008B6FD8">
        <w:t>&gt;</w:t>
      </w:r>
    </w:p>
    <w:p w14:paraId="6F12C675" w14:textId="77777777" w:rsidR="008B6FD8" w:rsidRPr="008B6FD8" w:rsidRDefault="008B6FD8" w:rsidP="008B6FD8">
      <w:r w:rsidRPr="008B6FD8">
        <w:t xml:space="preserve">        &lt;version&gt;3.2.0&lt;/version&gt; &lt;!-- or latest version --&gt;</w:t>
      </w:r>
    </w:p>
    <w:p w14:paraId="3E5479DB" w14:textId="77777777" w:rsidR="008B6FD8" w:rsidRPr="008B6FD8" w:rsidRDefault="008B6FD8" w:rsidP="008B6FD8">
      <w:r w:rsidRPr="008B6FD8">
        <w:t xml:space="preserve">        &lt;</w:t>
      </w:r>
      <w:proofErr w:type="spellStart"/>
      <w:r w:rsidRPr="008B6FD8">
        <w:t>relativePath</w:t>
      </w:r>
      <w:proofErr w:type="spellEnd"/>
      <w:r w:rsidRPr="008B6FD8">
        <w:t>/&gt; &lt;!-- lookup parent from repository --&gt;</w:t>
      </w:r>
    </w:p>
    <w:p w14:paraId="5364A144" w14:textId="600F88E6" w:rsidR="008B6FD8" w:rsidRPr="008B6FD8" w:rsidRDefault="008B6FD8" w:rsidP="008B6FD8">
      <w:r w:rsidRPr="008B6FD8">
        <w:t xml:space="preserve">    &lt;/parent&gt;</w:t>
      </w:r>
    </w:p>
    <w:p w14:paraId="568B878B" w14:textId="77777777" w:rsidR="008B6FD8" w:rsidRPr="008B6FD8" w:rsidRDefault="008B6FD8" w:rsidP="008B6FD8">
      <w:r w:rsidRPr="008B6FD8">
        <w:t xml:space="preserve">    &lt;dependencies&gt;</w:t>
      </w:r>
    </w:p>
    <w:p w14:paraId="41DBB12B" w14:textId="77777777" w:rsidR="008B6FD8" w:rsidRPr="008B6FD8" w:rsidRDefault="008B6FD8" w:rsidP="008B6FD8">
      <w:r w:rsidRPr="008B6FD8">
        <w:t xml:space="preserve">        &lt;!-- Spring Boot Starter Web --&gt;</w:t>
      </w:r>
    </w:p>
    <w:p w14:paraId="24289803" w14:textId="77777777" w:rsidR="008B6FD8" w:rsidRPr="008B6FD8" w:rsidRDefault="008B6FD8" w:rsidP="008B6FD8">
      <w:r w:rsidRPr="008B6FD8">
        <w:t xml:space="preserve">        &lt;dependency&gt;</w:t>
      </w:r>
    </w:p>
    <w:p w14:paraId="445C7951" w14:textId="77777777" w:rsidR="008B6FD8" w:rsidRPr="008B6FD8" w:rsidRDefault="008B6FD8" w:rsidP="008B6FD8">
      <w:r w:rsidRPr="008B6FD8">
        <w:t xml:space="preserve">            &lt;</w:t>
      </w:r>
      <w:proofErr w:type="spellStart"/>
      <w:r w:rsidRPr="008B6FD8">
        <w:t>groupId</w:t>
      </w:r>
      <w:proofErr w:type="spellEnd"/>
      <w:r w:rsidRPr="008B6FD8">
        <w:t>&gt;</w:t>
      </w:r>
      <w:proofErr w:type="spellStart"/>
      <w:r w:rsidRPr="008B6FD8">
        <w:t>org.springframework.boot</w:t>
      </w:r>
      <w:proofErr w:type="spellEnd"/>
      <w:r w:rsidRPr="008B6FD8">
        <w:t>&lt;/</w:t>
      </w:r>
      <w:proofErr w:type="spellStart"/>
      <w:r w:rsidRPr="008B6FD8">
        <w:t>groupId</w:t>
      </w:r>
      <w:proofErr w:type="spellEnd"/>
      <w:r w:rsidRPr="008B6FD8">
        <w:t>&gt;</w:t>
      </w:r>
    </w:p>
    <w:p w14:paraId="2AA6E42E" w14:textId="77777777" w:rsidR="008B6FD8" w:rsidRPr="008B6FD8" w:rsidRDefault="008B6FD8" w:rsidP="008B6FD8">
      <w:r w:rsidRPr="008B6FD8">
        <w:lastRenderedPageBreak/>
        <w:t xml:space="preserve">            &lt;</w:t>
      </w:r>
      <w:proofErr w:type="spellStart"/>
      <w:r w:rsidRPr="008B6FD8">
        <w:t>artifactId</w:t>
      </w:r>
      <w:proofErr w:type="spellEnd"/>
      <w:r w:rsidRPr="008B6FD8">
        <w:t>&gt;spring-boot-starter-web&lt;/</w:t>
      </w:r>
      <w:proofErr w:type="spellStart"/>
      <w:r w:rsidRPr="008B6FD8">
        <w:t>artifactId</w:t>
      </w:r>
      <w:proofErr w:type="spellEnd"/>
      <w:r w:rsidRPr="008B6FD8">
        <w:t>&gt;</w:t>
      </w:r>
    </w:p>
    <w:p w14:paraId="2CCB34D2" w14:textId="4DFB26BB" w:rsidR="008B6FD8" w:rsidRPr="008B6FD8" w:rsidRDefault="008B6FD8" w:rsidP="008B6FD8">
      <w:r w:rsidRPr="008B6FD8">
        <w:t xml:space="preserve">        &lt;/dependency&gt;</w:t>
      </w:r>
    </w:p>
    <w:p w14:paraId="0AB630D0" w14:textId="77777777" w:rsidR="008B6FD8" w:rsidRPr="008B6FD8" w:rsidRDefault="008B6FD8" w:rsidP="008B6FD8">
      <w:r w:rsidRPr="008B6FD8">
        <w:t xml:space="preserve">        &lt;!-- Spring Boot </w:t>
      </w:r>
      <w:proofErr w:type="spellStart"/>
      <w:r w:rsidRPr="008B6FD8">
        <w:t>DevTools</w:t>
      </w:r>
      <w:proofErr w:type="spellEnd"/>
      <w:r w:rsidRPr="008B6FD8">
        <w:t xml:space="preserve"> --&gt;</w:t>
      </w:r>
    </w:p>
    <w:p w14:paraId="0A7B4AD9" w14:textId="77777777" w:rsidR="008B6FD8" w:rsidRPr="008B6FD8" w:rsidRDefault="008B6FD8" w:rsidP="008B6FD8">
      <w:r w:rsidRPr="008B6FD8">
        <w:t xml:space="preserve">        &lt;dependency&gt;</w:t>
      </w:r>
    </w:p>
    <w:p w14:paraId="36F30B8C" w14:textId="77777777" w:rsidR="008B6FD8" w:rsidRPr="008B6FD8" w:rsidRDefault="008B6FD8" w:rsidP="008B6FD8">
      <w:r w:rsidRPr="008B6FD8">
        <w:t xml:space="preserve">            &lt;</w:t>
      </w:r>
      <w:proofErr w:type="spellStart"/>
      <w:r w:rsidRPr="008B6FD8">
        <w:t>groupId</w:t>
      </w:r>
      <w:proofErr w:type="spellEnd"/>
      <w:r w:rsidRPr="008B6FD8">
        <w:t>&gt;</w:t>
      </w:r>
      <w:proofErr w:type="spellStart"/>
      <w:r w:rsidRPr="008B6FD8">
        <w:t>org.springframework.boot</w:t>
      </w:r>
      <w:proofErr w:type="spellEnd"/>
      <w:r w:rsidRPr="008B6FD8">
        <w:t>&lt;/</w:t>
      </w:r>
      <w:proofErr w:type="spellStart"/>
      <w:r w:rsidRPr="008B6FD8">
        <w:t>groupId</w:t>
      </w:r>
      <w:proofErr w:type="spellEnd"/>
      <w:r w:rsidRPr="008B6FD8">
        <w:t>&gt;</w:t>
      </w:r>
    </w:p>
    <w:p w14:paraId="250ED3DA" w14:textId="77777777" w:rsidR="008B6FD8" w:rsidRPr="008B6FD8" w:rsidRDefault="008B6FD8" w:rsidP="008B6FD8">
      <w:r w:rsidRPr="008B6FD8">
        <w:t xml:space="preserve">            &lt;</w:t>
      </w:r>
      <w:proofErr w:type="spellStart"/>
      <w:r w:rsidRPr="008B6FD8">
        <w:t>artifactId</w:t>
      </w:r>
      <w:proofErr w:type="spellEnd"/>
      <w:r w:rsidRPr="008B6FD8">
        <w:t>&gt;spring-boot-</w:t>
      </w:r>
      <w:proofErr w:type="spellStart"/>
      <w:r w:rsidRPr="008B6FD8">
        <w:t>devtools</w:t>
      </w:r>
      <w:proofErr w:type="spellEnd"/>
      <w:r w:rsidRPr="008B6FD8">
        <w:t>&lt;/</w:t>
      </w:r>
      <w:proofErr w:type="spellStart"/>
      <w:r w:rsidRPr="008B6FD8">
        <w:t>artifactId</w:t>
      </w:r>
      <w:proofErr w:type="spellEnd"/>
      <w:r w:rsidRPr="008B6FD8">
        <w:t>&gt;</w:t>
      </w:r>
    </w:p>
    <w:p w14:paraId="44E20B71" w14:textId="77777777" w:rsidR="008B6FD8" w:rsidRPr="008B6FD8" w:rsidRDefault="008B6FD8" w:rsidP="008B6FD8">
      <w:r w:rsidRPr="008B6FD8">
        <w:t xml:space="preserve">            &lt;scope&gt;runtime&lt;/scope&gt;</w:t>
      </w:r>
    </w:p>
    <w:p w14:paraId="2EDDBF33" w14:textId="77777777" w:rsidR="008B6FD8" w:rsidRPr="008B6FD8" w:rsidRDefault="008B6FD8" w:rsidP="008B6FD8">
      <w:r w:rsidRPr="008B6FD8">
        <w:t xml:space="preserve">            &lt;optional&gt;true&lt;/optional&gt;</w:t>
      </w:r>
    </w:p>
    <w:p w14:paraId="7DBDD792" w14:textId="784BEA9E" w:rsidR="008B6FD8" w:rsidRPr="008B6FD8" w:rsidRDefault="008B6FD8" w:rsidP="008B6FD8">
      <w:r w:rsidRPr="008B6FD8">
        <w:t xml:space="preserve">        &lt;/dependency&gt;</w:t>
      </w:r>
    </w:p>
    <w:p w14:paraId="7703EB88" w14:textId="77777777" w:rsidR="008B6FD8" w:rsidRPr="008B6FD8" w:rsidRDefault="008B6FD8" w:rsidP="008B6FD8">
      <w:r w:rsidRPr="008B6FD8">
        <w:t xml:space="preserve">        &lt;!-- Test --&gt;</w:t>
      </w:r>
    </w:p>
    <w:p w14:paraId="6C6FA508" w14:textId="77777777" w:rsidR="008B6FD8" w:rsidRPr="008B6FD8" w:rsidRDefault="008B6FD8" w:rsidP="008B6FD8">
      <w:r w:rsidRPr="008B6FD8">
        <w:t xml:space="preserve">        &lt;dependency&gt;</w:t>
      </w:r>
    </w:p>
    <w:p w14:paraId="121B2204" w14:textId="77777777" w:rsidR="008B6FD8" w:rsidRPr="008B6FD8" w:rsidRDefault="008B6FD8" w:rsidP="008B6FD8">
      <w:r w:rsidRPr="008B6FD8">
        <w:t xml:space="preserve">            &lt;</w:t>
      </w:r>
      <w:proofErr w:type="spellStart"/>
      <w:r w:rsidRPr="008B6FD8">
        <w:t>groupId</w:t>
      </w:r>
      <w:proofErr w:type="spellEnd"/>
      <w:r w:rsidRPr="008B6FD8">
        <w:t>&gt;</w:t>
      </w:r>
      <w:proofErr w:type="spellStart"/>
      <w:r w:rsidRPr="008B6FD8">
        <w:t>org.springframework.boot</w:t>
      </w:r>
      <w:proofErr w:type="spellEnd"/>
      <w:r w:rsidRPr="008B6FD8">
        <w:t>&lt;/</w:t>
      </w:r>
      <w:proofErr w:type="spellStart"/>
      <w:r w:rsidRPr="008B6FD8">
        <w:t>groupId</w:t>
      </w:r>
      <w:proofErr w:type="spellEnd"/>
      <w:r w:rsidRPr="008B6FD8">
        <w:t>&gt;</w:t>
      </w:r>
    </w:p>
    <w:p w14:paraId="35F49B8A" w14:textId="77777777" w:rsidR="008B6FD8" w:rsidRPr="008B6FD8" w:rsidRDefault="008B6FD8" w:rsidP="008B6FD8">
      <w:r w:rsidRPr="008B6FD8">
        <w:t xml:space="preserve">            &lt;</w:t>
      </w:r>
      <w:proofErr w:type="spellStart"/>
      <w:r w:rsidRPr="008B6FD8">
        <w:t>artifactId</w:t>
      </w:r>
      <w:proofErr w:type="spellEnd"/>
      <w:r w:rsidRPr="008B6FD8">
        <w:t>&gt;spring-boot-starter-test&lt;/</w:t>
      </w:r>
      <w:proofErr w:type="spellStart"/>
      <w:r w:rsidRPr="008B6FD8">
        <w:t>artifactId</w:t>
      </w:r>
      <w:proofErr w:type="spellEnd"/>
      <w:r w:rsidRPr="008B6FD8">
        <w:t>&gt;</w:t>
      </w:r>
    </w:p>
    <w:p w14:paraId="03FFDDCB" w14:textId="77777777" w:rsidR="008B6FD8" w:rsidRPr="008B6FD8" w:rsidRDefault="008B6FD8" w:rsidP="008B6FD8">
      <w:r w:rsidRPr="008B6FD8">
        <w:t xml:space="preserve">            &lt;scope&gt;test&lt;/scope&gt;</w:t>
      </w:r>
    </w:p>
    <w:p w14:paraId="09EC745D" w14:textId="77777777" w:rsidR="008B6FD8" w:rsidRPr="008B6FD8" w:rsidRDefault="008B6FD8" w:rsidP="008B6FD8">
      <w:r w:rsidRPr="008B6FD8">
        <w:t xml:space="preserve">        &lt;/dependency&gt;</w:t>
      </w:r>
    </w:p>
    <w:p w14:paraId="517A78EA" w14:textId="2C449FEF" w:rsidR="008B6FD8" w:rsidRPr="008B6FD8" w:rsidRDefault="008B6FD8" w:rsidP="008B6FD8">
      <w:r w:rsidRPr="008B6FD8">
        <w:t xml:space="preserve">    &lt;/dependencies&gt;</w:t>
      </w:r>
    </w:p>
    <w:p w14:paraId="627D8D8F" w14:textId="77777777" w:rsidR="008B6FD8" w:rsidRPr="008B6FD8" w:rsidRDefault="008B6FD8" w:rsidP="008B6FD8">
      <w:r w:rsidRPr="008B6FD8">
        <w:t xml:space="preserve">    &lt;build&gt;</w:t>
      </w:r>
    </w:p>
    <w:p w14:paraId="05AC9E04" w14:textId="77777777" w:rsidR="008B6FD8" w:rsidRPr="008B6FD8" w:rsidRDefault="008B6FD8" w:rsidP="008B6FD8">
      <w:r w:rsidRPr="008B6FD8">
        <w:t xml:space="preserve">        &lt;plugins&gt;</w:t>
      </w:r>
    </w:p>
    <w:p w14:paraId="4A36A49E" w14:textId="77777777" w:rsidR="008B6FD8" w:rsidRPr="008B6FD8" w:rsidRDefault="008B6FD8" w:rsidP="008B6FD8">
      <w:r w:rsidRPr="008B6FD8">
        <w:t xml:space="preserve">            &lt;!-- Spring Boot Maven Plugin --&gt;</w:t>
      </w:r>
    </w:p>
    <w:p w14:paraId="2D561ED6" w14:textId="77777777" w:rsidR="008B6FD8" w:rsidRPr="008B6FD8" w:rsidRDefault="008B6FD8" w:rsidP="008B6FD8">
      <w:r w:rsidRPr="008B6FD8">
        <w:t xml:space="preserve">            &lt;plugin&gt;</w:t>
      </w:r>
    </w:p>
    <w:p w14:paraId="5BE9BE9F" w14:textId="77777777" w:rsidR="008B6FD8" w:rsidRPr="008B6FD8" w:rsidRDefault="008B6FD8" w:rsidP="008B6FD8">
      <w:r w:rsidRPr="008B6FD8">
        <w:t xml:space="preserve">                &lt;</w:t>
      </w:r>
      <w:proofErr w:type="spellStart"/>
      <w:r w:rsidRPr="008B6FD8">
        <w:t>groupId</w:t>
      </w:r>
      <w:proofErr w:type="spellEnd"/>
      <w:r w:rsidRPr="008B6FD8">
        <w:t>&gt;</w:t>
      </w:r>
      <w:proofErr w:type="spellStart"/>
      <w:r w:rsidRPr="008B6FD8">
        <w:t>org.springframework.boot</w:t>
      </w:r>
      <w:proofErr w:type="spellEnd"/>
      <w:r w:rsidRPr="008B6FD8">
        <w:t>&lt;/</w:t>
      </w:r>
      <w:proofErr w:type="spellStart"/>
      <w:r w:rsidRPr="008B6FD8">
        <w:t>groupId</w:t>
      </w:r>
      <w:proofErr w:type="spellEnd"/>
      <w:r w:rsidRPr="008B6FD8">
        <w:t>&gt;</w:t>
      </w:r>
    </w:p>
    <w:p w14:paraId="3142D385" w14:textId="77777777" w:rsidR="008B6FD8" w:rsidRPr="008B6FD8" w:rsidRDefault="008B6FD8" w:rsidP="008B6FD8">
      <w:r w:rsidRPr="008B6FD8">
        <w:t xml:space="preserve">                &lt;</w:t>
      </w:r>
      <w:proofErr w:type="spellStart"/>
      <w:r w:rsidRPr="008B6FD8">
        <w:t>artifactId</w:t>
      </w:r>
      <w:proofErr w:type="spellEnd"/>
      <w:r w:rsidRPr="008B6FD8">
        <w:t>&gt;spring-boot-maven-plugin&lt;/</w:t>
      </w:r>
      <w:proofErr w:type="spellStart"/>
      <w:r w:rsidRPr="008B6FD8">
        <w:t>artifactId</w:t>
      </w:r>
      <w:proofErr w:type="spellEnd"/>
      <w:r w:rsidRPr="008B6FD8">
        <w:t>&gt;</w:t>
      </w:r>
    </w:p>
    <w:p w14:paraId="6BB97586" w14:textId="77777777" w:rsidR="008B6FD8" w:rsidRPr="008B6FD8" w:rsidRDefault="008B6FD8" w:rsidP="008B6FD8">
      <w:r w:rsidRPr="008B6FD8">
        <w:t xml:space="preserve">            &lt;/plugin&gt;</w:t>
      </w:r>
    </w:p>
    <w:p w14:paraId="44DE7836" w14:textId="77777777" w:rsidR="008B6FD8" w:rsidRPr="008B6FD8" w:rsidRDefault="008B6FD8" w:rsidP="008B6FD8">
      <w:r w:rsidRPr="008B6FD8">
        <w:t xml:space="preserve">        &lt;/plugins&gt;</w:t>
      </w:r>
    </w:p>
    <w:p w14:paraId="25B68410" w14:textId="77777777" w:rsidR="008B6FD8" w:rsidRPr="008B6FD8" w:rsidRDefault="008B6FD8" w:rsidP="008B6FD8">
      <w:r w:rsidRPr="008B6FD8">
        <w:t xml:space="preserve">    &lt;/build&gt;</w:t>
      </w:r>
    </w:p>
    <w:p w14:paraId="0A0B8AC5" w14:textId="50F04DBD" w:rsidR="00D911F8" w:rsidRDefault="008B6FD8" w:rsidP="00D911F8">
      <w:r w:rsidRPr="008B6FD8">
        <w:t>&lt;/project&gt;</w:t>
      </w:r>
    </w:p>
    <w:p w14:paraId="5E5F9CD0" w14:textId="77777777" w:rsidR="005F0DE7" w:rsidRPr="002F56C1" w:rsidRDefault="005F0DE7" w:rsidP="00D911F8"/>
    <w:p w14:paraId="1AA473FE" w14:textId="0D41C4EA" w:rsidR="00D911F8" w:rsidRPr="002F56C1" w:rsidRDefault="002E70FC" w:rsidP="00D911F8">
      <w:pPr>
        <w:rPr>
          <w:b/>
          <w:bCs/>
          <w:sz w:val="32"/>
          <w:szCs w:val="32"/>
          <w:lang w:val="en-US"/>
        </w:rPr>
      </w:pPr>
      <w:r w:rsidRPr="002F56C1">
        <w:rPr>
          <w:b/>
          <w:bCs/>
          <w:sz w:val="32"/>
          <w:szCs w:val="32"/>
          <w:lang w:val="en-US"/>
        </w:rPr>
        <w:lastRenderedPageBreak/>
        <w:t>OUTPUT:</w:t>
      </w:r>
    </w:p>
    <w:p w14:paraId="68FA71E9" w14:textId="77777777" w:rsidR="002F56C1" w:rsidRDefault="002F56C1" w:rsidP="002E70FC">
      <w:pPr>
        <w:jc w:val="center"/>
        <w:rPr>
          <w:lang w:val="en-US"/>
        </w:rPr>
      </w:pPr>
    </w:p>
    <w:p w14:paraId="4386FD01" w14:textId="1D372E5D" w:rsidR="002E70FC" w:rsidRPr="008B6FD8" w:rsidRDefault="002E70FC" w:rsidP="002E70FC">
      <w:pPr>
        <w:jc w:val="center"/>
        <w:rPr>
          <w:lang w:val="en-US"/>
        </w:rPr>
      </w:pPr>
      <w:r w:rsidRPr="002E70FC">
        <w:rPr>
          <w:noProof/>
          <w:lang w:val="en-US"/>
        </w:rPr>
        <w:drawing>
          <wp:inline distT="0" distB="0" distL="0" distR="0" wp14:anchorId="436F893C" wp14:editId="324F0092">
            <wp:extent cx="3023235" cy="1923268"/>
            <wp:effectExtent l="0" t="0" r="5715" b="1270"/>
            <wp:docPr id="418359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3592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32669" cy="192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235CD" w14:textId="77777777" w:rsidR="00D911F8" w:rsidRDefault="00D911F8" w:rsidP="00D911F8">
      <w:pPr>
        <w:rPr>
          <w:lang w:val="en-US"/>
        </w:rPr>
      </w:pPr>
    </w:p>
    <w:p w14:paraId="03B92C2E" w14:textId="4CDAF770" w:rsidR="00F93681" w:rsidRPr="002F56C1" w:rsidRDefault="002F56C1" w:rsidP="00D911F8">
      <w:pPr>
        <w:rPr>
          <w:b/>
          <w:bCs/>
          <w:sz w:val="36"/>
          <w:szCs w:val="36"/>
          <w:lang w:val="en-US"/>
        </w:rPr>
      </w:pPr>
      <w:r w:rsidRPr="002F56C1">
        <w:rPr>
          <w:b/>
          <w:bCs/>
          <w:sz w:val="36"/>
          <w:szCs w:val="36"/>
          <w:lang w:val="en-US"/>
        </w:rPr>
        <w:t>Spring Core – Load Country from Spring Configuration XML</w:t>
      </w:r>
    </w:p>
    <w:p w14:paraId="4E31D7AA" w14:textId="77777777" w:rsidR="00F93681" w:rsidRDefault="00F93681" w:rsidP="00D911F8">
      <w:pPr>
        <w:rPr>
          <w:lang w:val="en-US"/>
        </w:rPr>
      </w:pPr>
    </w:p>
    <w:p w14:paraId="40C34653" w14:textId="6952CE00" w:rsidR="00F93681" w:rsidRPr="008B6FD8" w:rsidRDefault="00F93681" w:rsidP="00F93681">
      <w:pPr>
        <w:jc w:val="center"/>
        <w:rPr>
          <w:lang w:val="en-US"/>
        </w:rPr>
      </w:pPr>
      <w:r w:rsidRPr="00F93681">
        <w:rPr>
          <w:noProof/>
          <w:lang w:val="en-US"/>
        </w:rPr>
        <w:drawing>
          <wp:inline distT="0" distB="0" distL="0" distR="0" wp14:anchorId="28B5B5D6" wp14:editId="108452CA">
            <wp:extent cx="2115655" cy="2606040"/>
            <wp:effectExtent l="0" t="0" r="0" b="3810"/>
            <wp:docPr id="6958694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86941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19321" cy="2610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8B708" w14:textId="77777777" w:rsidR="00D911F8" w:rsidRPr="008B6FD8" w:rsidRDefault="00D911F8" w:rsidP="00D911F8">
      <w:pPr>
        <w:rPr>
          <w:lang w:val="en-US"/>
        </w:rPr>
      </w:pPr>
    </w:p>
    <w:p w14:paraId="12B378C0" w14:textId="23D96ECC" w:rsidR="00D911F8" w:rsidRPr="002F56C1" w:rsidRDefault="001A60F8" w:rsidP="00D911F8">
      <w:pPr>
        <w:rPr>
          <w:b/>
          <w:bCs/>
          <w:sz w:val="36"/>
          <w:szCs w:val="36"/>
          <w:lang w:val="en-US"/>
        </w:rPr>
      </w:pPr>
      <w:r w:rsidRPr="002F56C1">
        <w:rPr>
          <w:b/>
          <w:bCs/>
          <w:sz w:val="36"/>
          <w:szCs w:val="36"/>
          <w:lang w:val="en-US"/>
        </w:rPr>
        <w:t>Country.java</w:t>
      </w:r>
    </w:p>
    <w:p w14:paraId="499E0EFF" w14:textId="77777777" w:rsidR="00BA42CD" w:rsidRPr="00BA42CD" w:rsidRDefault="00BA42CD" w:rsidP="00BA42CD">
      <w:r w:rsidRPr="00BA42CD">
        <w:rPr>
          <w:b/>
          <w:bCs/>
        </w:rPr>
        <w:t>package</w:t>
      </w:r>
      <w:r w:rsidRPr="00BA42CD">
        <w:t xml:space="preserve"> </w:t>
      </w:r>
      <w:proofErr w:type="spellStart"/>
      <w:r w:rsidRPr="00BA42CD">
        <w:t>com.cognizant.springlearn</w:t>
      </w:r>
      <w:proofErr w:type="spellEnd"/>
      <w:r w:rsidRPr="00BA42CD">
        <w:t>;</w:t>
      </w:r>
    </w:p>
    <w:p w14:paraId="4FB22FEB" w14:textId="77777777" w:rsidR="00BA42CD" w:rsidRPr="00BA42CD" w:rsidRDefault="00BA42CD" w:rsidP="00BA42CD">
      <w:r w:rsidRPr="00BA42CD">
        <w:rPr>
          <w:b/>
          <w:bCs/>
        </w:rPr>
        <w:t>import</w:t>
      </w:r>
      <w:r w:rsidRPr="00BA42CD">
        <w:t xml:space="preserve"> org.slf4j.Logger;</w:t>
      </w:r>
    </w:p>
    <w:p w14:paraId="01E517B4" w14:textId="77777777" w:rsidR="00BA42CD" w:rsidRPr="00BA42CD" w:rsidRDefault="00BA42CD" w:rsidP="00BA42CD">
      <w:r w:rsidRPr="00BA42CD">
        <w:rPr>
          <w:b/>
          <w:bCs/>
        </w:rPr>
        <w:t>import</w:t>
      </w:r>
      <w:r w:rsidRPr="00BA42CD">
        <w:t xml:space="preserve"> org.slf4j.LoggerFactory;</w:t>
      </w:r>
    </w:p>
    <w:p w14:paraId="4CCAF2E3" w14:textId="77777777" w:rsidR="00BA42CD" w:rsidRPr="00BA42CD" w:rsidRDefault="00BA42CD" w:rsidP="00BA42CD">
      <w:r w:rsidRPr="00BA42CD">
        <w:rPr>
          <w:b/>
          <w:bCs/>
        </w:rPr>
        <w:t>public</w:t>
      </w:r>
      <w:r w:rsidRPr="00BA42CD">
        <w:t xml:space="preserve"> </w:t>
      </w:r>
      <w:r w:rsidRPr="00BA42CD">
        <w:rPr>
          <w:b/>
          <w:bCs/>
        </w:rPr>
        <w:t>class</w:t>
      </w:r>
      <w:r w:rsidRPr="00BA42CD">
        <w:t xml:space="preserve"> Country {</w:t>
      </w:r>
    </w:p>
    <w:p w14:paraId="1DAAE5CC" w14:textId="545CE88B" w:rsidR="00BA42CD" w:rsidRPr="00BA42CD" w:rsidRDefault="00BA42CD" w:rsidP="00BA42CD">
      <w:r w:rsidRPr="00BA42CD">
        <w:t xml:space="preserve">    </w:t>
      </w:r>
      <w:r w:rsidRPr="00BA42CD">
        <w:rPr>
          <w:b/>
          <w:bCs/>
        </w:rPr>
        <w:t>private</w:t>
      </w:r>
      <w:r w:rsidRPr="00BA42CD">
        <w:t xml:space="preserve"> </w:t>
      </w:r>
      <w:r w:rsidRPr="00BA42CD">
        <w:rPr>
          <w:b/>
          <w:bCs/>
        </w:rPr>
        <w:t>static</w:t>
      </w:r>
      <w:r w:rsidRPr="00BA42CD">
        <w:t xml:space="preserve"> </w:t>
      </w:r>
      <w:r w:rsidRPr="00BA42CD">
        <w:rPr>
          <w:b/>
          <w:bCs/>
        </w:rPr>
        <w:t>final</w:t>
      </w:r>
      <w:r w:rsidRPr="00BA42CD">
        <w:t xml:space="preserve"> Logger </w:t>
      </w:r>
      <w:proofErr w:type="spellStart"/>
      <w:r w:rsidRPr="00BA42CD">
        <w:rPr>
          <w:b/>
          <w:bCs/>
          <w:i/>
          <w:iCs/>
        </w:rPr>
        <w:t>LOGGER</w:t>
      </w:r>
      <w:proofErr w:type="spellEnd"/>
      <w:r w:rsidRPr="00BA42CD">
        <w:t xml:space="preserve"> = </w:t>
      </w:r>
      <w:proofErr w:type="spellStart"/>
      <w:r w:rsidRPr="00BA42CD">
        <w:t>LoggerFactory.</w:t>
      </w:r>
      <w:r w:rsidRPr="00BA42CD">
        <w:rPr>
          <w:i/>
          <w:iCs/>
        </w:rPr>
        <w:t>getLogger</w:t>
      </w:r>
      <w:proofErr w:type="spellEnd"/>
      <w:r w:rsidRPr="00BA42CD">
        <w:t>(</w:t>
      </w:r>
      <w:proofErr w:type="spellStart"/>
      <w:r w:rsidRPr="00BA42CD">
        <w:t>Country.</w:t>
      </w:r>
      <w:r w:rsidRPr="00BA42CD">
        <w:rPr>
          <w:b/>
          <w:bCs/>
        </w:rPr>
        <w:t>class</w:t>
      </w:r>
      <w:proofErr w:type="spellEnd"/>
      <w:r w:rsidRPr="00BA42CD">
        <w:t>);</w:t>
      </w:r>
    </w:p>
    <w:p w14:paraId="403E9275" w14:textId="77777777" w:rsidR="00BA42CD" w:rsidRPr="00BA42CD" w:rsidRDefault="00BA42CD" w:rsidP="00BA42CD">
      <w:r w:rsidRPr="00BA42CD">
        <w:lastRenderedPageBreak/>
        <w:t xml:space="preserve">    </w:t>
      </w:r>
      <w:r w:rsidRPr="00BA42CD">
        <w:rPr>
          <w:b/>
          <w:bCs/>
        </w:rPr>
        <w:t>private</w:t>
      </w:r>
      <w:r w:rsidRPr="00BA42CD">
        <w:t xml:space="preserve"> String code;</w:t>
      </w:r>
    </w:p>
    <w:p w14:paraId="0AA845FA" w14:textId="122DB7D1" w:rsidR="00BA42CD" w:rsidRPr="00BA42CD" w:rsidRDefault="00BA42CD" w:rsidP="00BA42CD">
      <w:r w:rsidRPr="00BA42CD">
        <w:t xml:space="preserve">    </w:t>
      </w:r>
      <w:r w:rsidRPr="00BA42CD">
        <w:rPr>
          <w:b/>
          <w:bCs/>
        </w:rPr>
        <w:t>private</w:t>
      </w:r>
      <w:r w:rsidRPr="00BA42CD">
        <w:t xml:space="preserve"> String name;</w:t>
      </w:r>
    </w:p>
    <w:p w14:paraId="749147F5" w14:textId="77777777" w:rsidR="00BA42CD" w:rsidRPr="00BA42CD" w:rsidRDefault="00BA42CD" w:rsidP="00BA42CD">
      <w:r w:rsidRPr="00BA42CD">
        <w:t xml:space="preserve">    </w:t>
      </w:r>
      <w:r w:rsidRPr="00BA42CD">
        <w:rPr>
          <w:b/>
          <w:bCs/>
        </w:rPr>
        <w:t>public</w:t>
      </w:r>
      <w:r w:rsidRPr="00BA42CD">
        <w:t xml:space="preserve"> Country() {</w:t>
      </w:r>
    </w:p>
    <w:p w14:paraId="04826E6E" w14:textId="77777777" w:rsidR="00BA42CD" w:rsidRPr="00BA42CD" w:rsidRDefault="00BA42CD" w:rsidP="00BA42CD">
      <w:r w:rsidRPr="00BA42CD">
        <w:t xml:space="preserve">        </w:t>
      </w:r>
      <w:proofErr w:type="spellStart"/>
      <w:r w:rsidRPr="00BA42CD">
        <w:rPr>
          <w:b/>
          <w:bCs/>
          <w:i/>
          <w:iCs/>
        </w:rPr>
        <w:t>LOGGER</w:t>
      </w:r>
      <w:r w:rsidRPr="00BA42CD">
        <w:t>.debug</w:t>
      </w:r>
      <w:proofErr w:type="spellEnd"/>
      <w:r w:rsidRPr="00BA42CD">
        <w:t>("Inside Country Constructor.");</w:t>
      </w:r>
    </w:p>
    <w:p w14:paraId="1AD31F25" w14:textId="77777777" w:rsidR="00BA42CD" w:rsidRPr="00BA42CD" w:rsidRDefault="00BA42CD" w:rsidP="00BA42CD">
      <w:r w:rsidRPr="00BA42CD">
        <w:t xml:space="preserve">    }</w:t>
      </w:r>
    </w:p>
    <w:p w14:paraId="305E9639" w14:textId="77777777" w:rsidR="00BA42CD" w:rsidRPr="00BA42CD" w:rsidRDefault="00BA42CD" w:rsidP="00BA42CD"/>
    <w:p w14:paraId="37B5E2FF" w14:textId="77777777" w:rsidR="00BA42CD" w:rsidRPr="00BA42CD" w:rsidRDefault="00BA42CD" w:rsidP="00BA42CD">
      <w:r w:rsidRPr="00BA42CD">
        <w:t xml:space="preserve">    </w:t>
      </w:r>
      <w:r w:rsidRPr="00BA42CD">
        <w:rPr>
          <w:b/>
          <w:bCs/>
        </w:rPr>
        <w:t>public</w:t>
      </w:r>
      <w:r w:rsidRPr="00BA42CD">
        <w:t xml:space="preserve"> String </w:t>
      </w:r>
      <w:proofErr w:type="spellStart"/>
      <w:r w:rsidRPr="00BA42CD">
        <w:t>getCode</w:t>
      </w:r>
      <w:proofErr w:type="spellEnd"/>
      <w:r w:rsidRPr="00BA42CD">
        <w:t>() {</w:t>
      </w:r>
    </w:p>
    <w:p w14:paraId="57D225C1" w14:textId="77777777" w:rsidR="00BA42CD" w:rsidRPr="00BA42CD" w:rsidRDefault="00BA42CD" w:rsidP="00BA42CD">
      <w:r w:rsidRPr="00BA42CD">
        <w:t xml:space="preserve">        </w:t>
      </w:r>
      <w:proofErr w:type="spellStart"/>
      <w:r w:rsidRPr="00BA42CD">
        <w:rPr>
          <w:b/>
          <w:bCs/>
          <w:i/>
          <w:iCs/>
        </w:rPr>
        <w:t>LOGGER</w:t>
      </w:r>
      <w:r w:rsidRPr="00BA42CD">
        <w:t>.debug</w:t>
      </w:r>
      <w:proofErr w:type="spellEnd"/>
      <w:r w:rsidRPr="00BA42CD">
        <w:t>("Getting country code: {}", code);</w:t>
      </w:r>
    </w:p>
    <w:p w14:paraId="33FF4424" w14:textId="77777777" w:rsidR="00BA42CD" w:rsidRPr="00BA42CD" w:rsidRDefault="00BA42CD" w:rsidP="00BA42CD">
      <w:r w:rsidRPr="00BA42CD">
        <w:t xml:space="preserve">        </w:t>
      </w:r>
      <w:r w:rsidRPr="00BA42CD">
        <w:rPr>
          <w:b/>
          <w:bCs/>
        </w:rPr>
        <w:t>return</w:t>
      </w:r>
      <w:r w:rsidRPr="00BA42CD">
        <w:t xml:space="preserve"> code;</w:t>
      </w:r>
    </w:p>
    <w:p w14:paraId="62E5E98D" w14:textId="77777777" w:rsidR="00BA42CD" w:rsidRPr="00BA42CD" w:rsidRDefault="00BA42CD" w:rsidP="00BA42CD">
      <w:r w:rsidRPr="00BA42CD">
        <w:t xml:space="preserve">    }</w:t>
      </w:r>
    </w:p>
    <w:p w14:paraId="293DA336" w14:textId="77777777" w:rsidR="00BA42CD" w:rsidRPr="00BA42CD" w:rsidRDefault="00BA42CD" w:rsidP="00BA42CD"/>
    <w:p w14:paraId="3CAB120E" w14:textId="77777777" w:rsidR="00BA42CD" w:rsidRPr="00BA42CD" w:rsidRDefault="00BA42CD" w:rsidP="00BA42CD">
      <w:r w:rsidRPr="00BA42CD">
        <w:t xml:space="preserve">    </w:t>
      </w:r>
      <w:r w:rsidRPr="00BA42CD">
        <w:rPr>
          <w:b/>
          <w:bCs/>
        </w:rPr>
        <w:t>public</w:t>
      </w:r>
      <w:r w:rsidRPr="00BA42CD">
        <w:t xml:space="preserve"> </w:t>
      </w:r>
      <w:r w:rsidRPr="00BA42CD">
        <w:rPr>
          <w:b/>
          <w:bCs/>
        </w:rPr>
        <w:t>void</w:t>
      </w:r>
      <w:r w:rsidRPr="00BA42CD">
        <w:t xml:space="preserve"> </w:t>
      </w:r>
      <w:proofErr w:type="spellStart"/>
      <w:r w:rsidRPr="00BA42CD">
        <w:t>setCode</w:t>
      </w:r>
      <w:proofErr w:type="spellEnd"/>
      <w:r w:rsidRPr="00BA42CD">
        <w:t>(String code) {</w:t>
      </w:r>
    </w:p>
    <w:p w14:paraId="09E068D9" w14:textId="77777777" w:rsidR="00BA42CD" w:rsidRPr="00BA42CD" w:rsidRDefault="00BA42CD" w:rsidP="00BA42CD">
      <w:r w:rsidRPr="00BA42CD">
        <w:t xml:space="preserve">        </w:t>
      </w:r>
      <w:proofErr w:type="spellStart"/>
      <w:r w:rsidRPr="00BA42CD">
        <w:rPr>
          <w:b/>
          <w:bCs/>
          <w:i/>
          <w:iCs/>
        </w:rPr>
        <w:t>LOGGER</w:t>
      </w:r>
      <w:r w:rsidRPr="00BA42CD">
        <w:t>.debug</w:t>
      </w:r>
      <w:proofErr w:type="spellEnd"/>
      <w:r w:rsidRPr="00BA42CD">
        <w:t>("Setting country code: {}", code);</w:t>
      </w:r>
    </w:p>
    <w:p w14:paraId="0123046F" w14:textId="77777777" w:rsidR="00BA42CD" w:rsidRPr="00BA42CD" w:rsidRDefault="00BA42CD" w:rsidP="00BA42CD">
      <w:r w:rsidRPr="00BA42CD">
        <w:t xml:space="preserve">        </w:t>
      </w:r>
      <w:proofErr w:type="spellStart"/>
      <w:r w:rsidRPr="00BA42CD">
        <w:rPr>
          <w:b/>
          <w:bCs/>
        </w:rPr>
        <w:t>this</w:t>
      </w:r>
      <w:r w:rsidRPr="00BA42CD">
        <w:t>.code</w:t>
      </w:r>
      <w:proofErr w:type="spellEnd"/>
      <w:r w:rsidRPr="00BA42CD">
        <w:t xml:space="preserve"> = code;</w:t>
      </w:r>
    </w:p>
    <w:p w14:paraId="376DC142" w14:textId="77777777" w:rsidR="00BA42CD" w:rsidRPr="00BA42CD" w:rsidRDefault="00BA42CD" w:rsidP="00BA42CD">
      <w:r w:rsidRPr="00BA42CD">
        <w:t xml:space="preserve">    }</w:t>
      </w:r>
    </w:p>
    <w:p w14:paraId="089BDDE4" w14:textId="77777777" w:rsidR="00BA42CD" w:rsidRPr="00BA42CD" w:rsidRDefault="00BA42CD" w:rsidP="00BA42CD"/>
    <w:p w14:paraId="5E9C3BC2" w14:textId="77777777" w:rsidR="00BA42CD" w:rsidRPr="00BA42CD" w:rsidRDefault="00BA42CD" w:rsidP="00BA42CD">
      <w:r w:rsidRPr="00BA42CD">
        <w:t xml:space="preserve">    </w:t>
      </w:r>
      <w:r w:rsidRPr="00BA42CD">
        <w:rPr>
          <w:b/>
          <w:bCs/>
        </w:rPr>
        <w:t>public</w:t>
      </w:r>
      <w:r w:rsidRPr="00BA42CD">
        <w:t xml:space="preserve"> String </w:t>
      </w:r>
      <w:proofErr w:type="spellStart"/>
      <w:r w:rsidRPr="00BA42CD">
        <w:t>getName</w:t>
      </w:r>
      <w:proofErr w:type="spellEnd"/>
      <w:r w:rsidRPr="00BA42CD">
        <w:t>() {</w:t>
      </w:r>
    </w:p>
    <w:p w14:paraId="2AAD69B4" w14:textId="77777777" w:rsidR="00BA42CD" w:rsidRPr="00BA42CD" w:rsidRDefault="00BA42CD" w:rsidP="00BA42CD">
      <w:r w:rsidRPr="00BA42CD">
        <w:t xml:space="preserve">        </w:t>
      </w:r>
      <w:proofErr w:type="spellStart"/>
      <w:r w:rsidRPr="00BA42CD">
        <w:rPr>
          <w:b/>
          <w:bCs/>
          <w:i/>
          <w:iCs/>
        </w:rPr>
        <w:t>LOGGER</w:t>
      </w:r>
      <w:r w:rsidRPr="00BA42CD">
        <w:t>.debug</w:t>
      </w:r>
      <w:proofErr w:type="spellEnd"/>
      <w:r w:rsidRPr="00BA42CD">
        <w:t>("Getting country name: {}", name);</w:t>
      </w:r>
    </w:p>
    <w:p w14:paraId="59BCEB44" w14:textId="77777777" w:rsidR="00BA42CD" w:rsidRPr="00BA42CD" w:rsidRDefault="00BA42CD" w:rsidP="00BA42CD">
      <w:r w:rsidRPr="00BA42CD">
        <w:t xml:space="preserve">        </w:t>
      </w:r>
      <w:r w:rsidRPr="00BA42CD">
        <w:rPr>
          <w:b/>
          <w:bCs/>
        </w:rPr>
        <w:t>return</w:t>
      </w:r>
      <w:r w:rsidRPr="00BA42CD">
        <w:t xml:space="preserve"> name;</w:t>
      </w:r>
    </w:p>
    <w:p w14:paraId="3F9A777B" w14:textId="77777777" w:rsidR="00BA42CD" w:rsidRPr="00BA42CD" w:rsidRDefault="00BA42CD" w:rsidP="00BA42CD">
      <w:r w:rsidRPr="00BA42CD">
        <w:t xml:space="preserve">    }</w:t>
      </w:r>
    </w:p>
    <w:p w14:paraId="23E6731E" w14:textId="77777777" w:rsidR="00BA42CD" w:rsidRPr="00BA42CD" w:rsidRDefault="00BA42CD" w:rsidP="00BA42CD"/>
    <w:p w14:paraId="5ADAF9AC" w14:textId="77777777" w:rsidR="00BA42CD" w:rsidRPr="00BA42CD" w:rsidRDefault="00BA42CD" w:rsidP="00BA42CD">
      <w:r w:rsidRPr="00BA42CD">
        <w:t xml:space="preserve">    </w:t>
      </w:r>
      <w:r w:rsidRPr="00BA42CD">
        <w:rPr>
          <w:b/>
          <w:bCs/>
        </w:rPr>
        <w:t>public</w:t>
      </w:r>
      <w:r w:rsidRPr="00BA42CD">
        <w:t xml:space="preserve"> </w:t>
      </w:r>
      <w:r w:rsidRPr="00BA42CD">
        <w:rPr>
          <w:b/>
          <w:bCs/>
        </w:rPr>
        <w:t>void</w:t>
      </w:r>
      <w:r w:rsidRPr="00BA42CD">
        <w:t xml:space="preserve"> </w:t>
      </w:r>
      <w:proofErr w:type="spellStart"/>
      <w:r w:rsidRPr="00BA42CD">
        <w:t>setName</w:t>
      </w:r>
      <w:proofErr w:type="spellEnd"/>
      <w:r w:rsidRPr="00BA42CD">
        <w:t>(String name) {</w:t>
      </w:r>
    </w:p>
    <w:p w14:paraId="1DA92908" w14:textId="77777777" w:rsidR="00BA42CD" w:rsidRPr="00BA42CD" w:rsidRDefault="00BA42CD" w:rsidP="00BA42CD">
      <w:r w:rsidRPr="00BA42CD">
        <w:t xml:space="preserve">        </w:t>
      </w:r>
      <w:proofErr w:type="spellStart"/>
      <w:r w:rsidRPr="00BA42CD">
        <w:rPr>
          <w:b/>
          <w:bCs/>
          <w:i/>
          <w:iCs/>
        </w:rPr>
        <w:t>LOGGER</w:t>
      </w:r>
      <w:r w:rsidRPr="00BA42CD">
        <w:t>.debug</w:t>
      </w:r>
      <w:proofErr w:type="spellEnd"/>
      <w:r w:rsidRPr="00BA42CD">
        <w:t>("Setting country name: {}", name);</w:t>
      </w:r>
    </w:p>
    <w:p w14:paraId="7D97E0CF" w14:textId="77777777" w:rsidR="00BA42CD" w:rsidRPr="00BA42CD" w:rsidRDefault="00BA42CD" w:rsidP="00BA42CD">
      <w:r w:rsidRPr="00BA42CD">
        <w:t xml:space="preserve">        </w:t>
      </w:r>
      <w:r w:rsidRPr="00BA42CD">
        <w:rPr>
          <w:b/>
          <w:bCs/>
        </w:rPr>
        <w:t>this</w:t>
      </w:r>
      <w:r w:rsidRPr="00BA42CD">
        <w:t>.name = name;</w:t>
      </w:r>
    </w:p>
    <w:p w14:paraId="46985B49" w14:textId="77777777" w:rsidR="00BA42CD" w:rsidRPr="00BA42CD" w:rsidRDefault="00BA42CD" w:rsidP="00BA42CD">
      <w:r w:rsidRPr="00BA42CD">
        <w:t xml:space="preserve">    }</w:t>
      </w:r>
    </w:p>
    <w:p w14:paraId="5DF2E38C" w14:textId="77777777" w:rsidR="00BA42CD" w:rsidRPr="00BA42CD" w:rsidRDefault="00BA42CD" w:rsidP="00BA42CD"/>
    <w:p w14:paraId="4A105E81" w14:textId="77777777" w:rsidR="00BA42CD" w:rsidRPr="00BA42CD" w:rsidRDefault="00BA42CD" w:rsidP="00BA42CD">
      <w:r w:rsidRPr="00BA42CD">
        <w:t xml:space="preserve">    @Override</w:t>
      </w:r>
    </w:p>
    <w:p w14:paraId="7106633C" w14:textId="77777777" w:rsidR="00BA42CD" w:rsidRPr="00BA42CD" w:rsidRDefault="00BA42CD" w:rsidP="00BA42CD">
      <w:r w:rsidRPr="00BA42CD">
        <w:t xml:space="preserve">    </w:t>
      </w:r>
      <w:r w:rsidRPr="00BA42CD">
        <w:rPr>
          <w:b/>
          <w:bCs/>
        </w:rPr>
        <w:t>public</w:t>
      </w:r>
      <w:r w:rsidRPr="00BA42CD">
        <w:t xml:space="preserve"> String </w:t>
      </w:r>
      <w:proofErr w:type="spellStart"/>
      <w:r w:rsidRPr="00BA42CD">
        <w:t>toString</w:t>
      </w:r>
      <w:proofErr w:type="spellEnd"/>
      <w:r w:rsidRPr="00BA42CD">
        <w:t>() {</w:t>
      </w:r>
    </w:p>
    <w:p w14:paraId="1D19F5FA" w14:textId="77777777" w:rsidR="00BA42CD" w:rsidRPr="00BA42CD" w:rsidRDefault="00BA42CD" w:rsidP="00BA42CD">
      <w:r w:rsidRPr="00BA42CD">
        <w:lastRenderedPageBreak/>
        <w:t xml:space="preserve">        </w:t>
      </w:r>
      <w:r w:rsidRPr="00BA42CD">
        <w:rPr>
          <w:b/>
          <w:bCs/>
        </w:rPr>
        <w:t>return</w:t>
      </w:r>
      <w:r w:rsidRPr="00BA42CD">
        <w:t xml:space="preserve"> "Country [code=" + code + ", name=" + name + "]";</w:t>
      </w:r>
    </w:p>
    <w:p w14:paraId="07FE30FF" w14:textId="77777777" w:rsidR="00BA42CD" w:rsidRPr="00BA42CD" w:rsidRDefault="00BA42CD" w:rsidP="00BA42CD">
      <w:r w:rsidRPr="00BA42CD">
        <w:t xml:space="preserve">    }</w:t>
      </w:r>
    </w:p>
    <w:p w14:paraId="3DAA4A74" w14:textId="77777777" w:rsidR="00BA42CD" w:rsidRPr="00BA42CD" w:rsidRDefault="00BA42CD" w:rsidP="00BA42CD">
      <w:r w:rsidRPr="00BA42CD">
        <w:t>}</w:t>
      </w:r>
    </w:p>
    <w:p w14:paraId="565A4E4A" w14:textId="61D1BB9A" w:rsidR="00D911F8" w:rsidRPr="002F56C1" w:rsidRDefault="004C04DA" w:rsidP="00D911F8">
      <w:pPr>
        <w:rPr>
          <w:b/>
          <w:bCs/>
          <w:sz w:val="36"/>
          <w:szCs w:val="36"/>
          <w:lang w:val="en-US"/>
        </w:rPr>
      </w:pPr>
      <w:r w:rsidRPr="002F56C1">
        <w:rPr>
          <w:b/>
          <w:bCs/>
          <w:sz w:val="36"/>
          <w:szCs w:val="36"/>
          <w:lang w:val="en-US"/>
        </w:rPr>
        <w:t>SpringLearnApplication.java</w:t>
      </w:r>
    </w:p>
    <w:p w14:paraId="35EA3F30" w14:textId="77777777" w:rsidR="004C04DA" w:rsidRPr="004C04DA" w:rsidRDefault="004C04DA" w:rsidP="004C04DA">
      <w:r w:rsidRPr="004C04DA">
        <w:rPr>
          <w:b/>
          <w:bCs/>
        </w:rPr>
        <w:t>package</w:t>
      </w:r>
      <w:r w:rsidRPr="004C04DA">
        <w:t xml:space="preserve"> </w:t>
      </w:r>
      <w:proofErr w:type="spellStart"/>
      <w:r w:rsidRPr="004C04DA">
        <w:t>com.cognizant.springlearn</w:t>
      </w:r>
      <w:proofErr w:type="spellEnd"/>
      <w:r w:rsidRPr="004C04DA">
        <w:t>;</w:t>
      </w:r>
    </w:p>
    <w:p w14:paraId="7686DC84" w14:textId="77777777" w:rsidR="004C04DA" w:rsidRPr="004C04DA" w:rsidRDefault="004C04DA" w:rsidP="004C04DA">
      <w:r w:rsidRPr="004C04DA">
        <w:rPr>
          <w:b/>
          <w:bCs/>
        </w:rPr>
        <w:t>import</w:t>
      </w:r>
      <w:r w:rsidRPr="004C04DA">
        <w:t xml:space="preserve"> org.slf4j.Logger;</w:t>
      </w:r>
    </w:p>
    <w:p w14:paraId="2EC6AA1E" w14:textId="77777777" w:rsidR="004C04DA" w:rsidRPr="004C04DA" w:rsidRDefault="004C04DA" w:rsidP="004C04DA">
      <w:r w:rsidRPr="004C04DA">
        <w:rPr>
          <w:b/>
          <w:bCs/>
        </w:rPr>
        <w:t>import</w:t>
      </w:r>
      <w:r w:rsidRPr="004C04DA">
        <w:t xml:space="preserve"> org.slf4j.LoggerFactory;</w:t>
      </w:r>
    </w:p>
    <w:p w14:paraId="1679059C" w14:textId="77777777" w:rsidR="004C04DA" w:rsidRPr="004C04DA" w:rsidRDefault="004C04DA" w:rsidP="004C04DA">
      <w:r w:rsidRPr="004C04DA">
        <w:rPr>
          <w:b/>
          <w:bCs/>
        </w:rPr>
        <w:t>import</w:t>
      </w:r>
      <w:r w:rsidRPr="004C04DA">
        <w:t xml:space="preserve"> </w:t>
      </w:r>
      <w:proofErr w:type="spellStart"/>
      <w:r w:rsidRPr="004C04DA">
        <w:t>org.springframework.context.ApplicationContext</w:t>
      </w:r>
      <w:proofErr w:type="spellEnd"/>
      <w:r w:rsidRPr="004C04DA">
        <w:t>;</w:t>
      </w:r>
    </w:p>
    <w:p w14:paraId="3BD8FACD" w14:textId="77777777" w:rsidR="004C04DA" w:rsidRPr="004C04DA" w:rsidRDefault="004C04DA" w:rsidP="004C04DA">
      <w:r w:rsidRPr="004C04DA">
        <w:rPr>
          <w:b/>
          <w:bCs/>
        </w:rPr>
        <w:t>import</w:t>
      </w:r>
      <w:r w:rsidRPr="004C04DA">
        <w:t xml:space="preserve"> org.springframework.context.support.ClassPathXmlApplicationContext;</w:t>
      </w:r>
    </w:p>
    <w:p w14:paraId="0E1A6F1B" w14:textId="77777777" w:rsidR="004C04DA" w:rsidRPr="004C04DA" w:rsidRDefault="004C04DA" w:rsidP="004C04DA"/>
    <w:p w14:paraId="2725101D" w14:textId="77777777" w:rsidR="004C04DA" w:rsidRPr="004C04DA" w:rsidRDefault="004C04DA" w:rsidP="004C04DA">
      <w:r w:rsidRPr="004C04DA">
        <w:rPr>
          <w:b/>
          <w:bCs/>
        </w:rPr>
        <w:t>public</w:t>
      </w:r>
      <w:r w:rsidRPr="004C04DA">
        <w:t xml:space="preserve"> </w:t>
      </w:r>
      <w:r w:rsidRPr="004C04DA">
        <w:rPr>
          <w:b/>
          <w:bCs/>
        </w:rPr>
        <w:t>class</w:t>
      </w:r>
      <w:r w:rsidRPr="004C04DA">
        <w:t xml:space="preserve"> </w:t>
      </w:r>
      <w:proofErr w:type="spellStart"/>
      <w:r w:rsidRPr="004C04DA">
        <w:t>SpringLearnApplication</w:t>
      </w:r>
      <w:proofErr w:type="spellEnd"/>
      <w:r w:rsidRPr="004C04DA">
        <w:t xml:space="preserve"> {</w:t>
      </w:r>
    </w:p>
    <w:p w14:paraId="53E7EFF1" w14:textId="77777777" w:rsidR="004C04DA" w:rsidRPr="004C04DA" w:rsidRDefault="004C04DA" w:rsidP="004C04DA"/>
    <w:p w14:paraId="03ECCE5D" w14:textId="77777777" w:rsidR="004C04DA" w:rsidRPr="004C04DA" w:rsidRDefault="004C04DA" w:rsidP="004C04DA">
      <w:r w:rsidRPr="004C04DA">
        <w:t xml:space="preserve">    </w:t>
      </w:r>
      <w:r w:rsidRPr="004C04DA">
        <w:rPr>
          <w:b/>
          <w:bCs/>
        </w:rPr>
        <w:t>private</w:t>
      </w:r>
      <w:r w:rsidRPr="004C04DA">
        <w:t xml:space="preserve"> </w:t>
      </w:r>
      <w:r w:rsidRPr="004C04DA">
        <w:rPr>
          <w:b/>
          <w:bCs/>
        </w:rPr>
        <w:t>static</w:t>
      </w:r>
      <w:r w:rsidRPr="004C04DA">
        <w:t xml:space="preserve"> </w:t>
      </w:r>
      <w:r w:rsidRPr="004C04DA">
        <w:rPr>
          <w:b/>
          <w:bCs/>
        </w:rPr>
        <w:t>final</w:t>
      </w:r>
      <w:r w:rsidRPr="004C04DA">
        <w:t xml:space="preserve"> Logger </w:t>
      </w:r>
      <w:proofErr w:type="spellStart"/>
      <w:r w:rsidRPr="004C04DA">
        <w:rPr>
          <w:b/>
          <w:bCs/>
          <w:i/>
          <w:iCs/>
        </w:rPr>
        <w:t>LOGGER</w:t>
      </w:r>
      <w:proofErr w:type="spellEnd"/>
      <w:r w:rsidRPr="004C04DA">
        <w:t xml:space="preserve"> = </w:t>
      </w:r>
      <w:proofErr w:type="spellStart"/>
      <w:r w:rsidRPr="004C04DA">
        <w:t>LoggerFactory.</w:t>
      </w:r>
      <w:r w:rsidRPr="004C04DA">
        <w:rPr>
          <w:i/>
          <w:iCs/>
        </w:rPr>
        <w:t>getLogger</w:t>
      </w:r>
      <w:proofErr w:type="spellEnd"/>
      <w:r w:rsidRPr="004C04DA">
        <w:t>(</w:t>
      </w:r>
      <w:proofErr w:type="spellStart"/>
      <w:r w:rsidRPr="004C04DA">
        <w:t>SpringLearnApplication.</w:t>
      </w:r>
      <w:r w:rsidRPr="004C04DA">
        <w:rPr>
          <w:b/>
          <w:bCs/>
        </w:rPr>
        <w:t>class</w:t>
      </w:r>
      <w:proofErr w:type="spellEnd"/>
      <w:r w:rsidRPr="004C04DA">
        <w:t>);</w:t>
      </w:r>
    </w:p>
    <w:p w14:paraId="2EB58926" w14:textId="77777777" w:rsidR="004C04DA" w:rsidRPr="004C04DA" w:rsidRDefault="004C04DA" w:rsidP="004C04DA"/>
    <w:p w14:paraId="055B3599" w14:textId="77777777" w:rsidR="004C04DA" w:rsidRPr="004C04DA" w:rsidRDefault="004C04DA" w:rsidP="004C04DA">
      <w:r w:rsidRPr="004C04DA">
        <w:t xml:space="preserve">    </w:t>
      </w:r>
      <w:r w:rsidRPr="004C04DA">
        <w:rPr>
          <w:b/>
          <w:bCs/>
        </w:rPr>
        <w:t>public</w:t>
      </w:r>
      <w:r w:rsidRPr="004C04DA">
        <w:t xml:space="preserve"> </w:t>
      </w:r>
      <w:r w:rsidRPr="004C04DA">
        <w:rPr>
          <w:b/>
          <w:bCs/>
        </w:rPr>
        <w:t>static</w:t>
      </w:r>
      <w:r w:rsidRPr="004C04DA">
        <w:t xml:space="preserve"> </w:t>
      </w:r>
      <w:r w:rsidRPr="004C04DA">
        <w:rPr>
          <w:b/>
          <w:bCs/>
        </w:rPr>
        <w:t>void</w:t>
      </w:r>
      <w:r w:rsidRPr="004C04DA">
        <w:t xml:space="preserve"> main(String[] </w:t>
      </w:r>
      <w:proofErr w:type="spellStart"/>
      <w:r w:rsidRPr="004C04DA">
        <w:t>args</w:t>
      </w:r>
      <w:proofErr w:type="spellEnd"/>
      <w:r w:rsidRPr="004C04DA">
        <w:t>) {</w:t>
      </w:r>
    </w:p>
    <w:p w14:paraId="1723EA4D" w14:textId="77777777" w:rsidR="004C04DA" w:rsidRPr="004C04DA" w:rsidRDefault="004C04DA" w:rsidP="004C04DA">
      <w:r w:rsidRPr="004C04DA">
        <w:t xml:space="preserve">        </w:t>
      </w:r>
      <w:r w:rsidRPr="004C04DA">
        <w:rPr>
          <w:b/>
          <w:bCs/>
          <w:i/>
          <w:iCs/>
        </w:rPr>
        <w:t>LOGGER</w:t>
      </w:r>
      <w:r w:rsidRPr="004C04DA">
        <w:t>.info("START");</w:t>
      </w:r>
    </w:p>
    <w:p w14:paraId="57E05CE5" w14:textId="77777777" w:rsidR="004C04DA" w:rsidRPr="004C04DA" w:rsidRDefault="004C04DA" w:rsidP="004C04DA">
      <w:r w:rsidRPr="004C04DA">
        <w:t xml:space="preserve">        </w:t>
      </w:r>
      <w:proofErr w:type="spellStart"/>
      <w:r w:rsidRPr="004C04DA">
        <w:rPr>
          <w:i/>
          <w:iCs/>
        </w:rPr>
        <w:t>displayCountry</w:t>
      </w:r>
      <w:proofErr w:type="spellEnd"/>
      <w:r w:rsidRPr="004C04DA">
        <w:t>();</w:t>
      </w:r>
    </w:p>
    <w:p w14:paraId="55589DA0" w14:textId="77777777" w:rsidR="004C04DA" w:rsidRPr="004C04DA" w:rsidRDefault="004C04DA" w:rsidP="004C04DA">
      <w:r w:rsidRPr="004C04DA">
        <w:t xml:space="preserve">        </w:t>
      </w:r>
      <w:r w:rsidRPr="004C04DA">
        <w:rPr>
          <w:b/>
          <w:bCs/>
          <w:i/>
          <w:iCs/>
        </w:rPr>
        <w:t>LOGGER</w:t>
      </w:r>
      <w:r w:rsidRPr="004C04DA">
        <w:t>.info("END");</w:t>
      </w:r>
    </w:p>
    <w:p w14:paraId="43A3D433" w14:textId="77777777" w:rsidR="004C04DA" w:rsidRPr="004C04DA" w:rsidRDefault="004C04DA" w:rsidP="004C04DA">
      <w:r w:rsidRPr="004C04DA">
        <w:t xml:space="preserve">    }</w:t>
      </w:r>
    </w:p>
    <w:p w14:paraId="7F107088" w14:textId="77777777" w:rsidR="004C04DA" w:rsidRPr="004C04DA" w:rsidRDefault="004C04DA" w:rsidP="004C04DA"/>
    <w:p w14:paraId="34BA009A" w14:textId="77777777" w:rsidR="004C04DA" w:rsidRPr="004C04DA" w:rsidRDefault="004C04DA" w:rsidP="004C04DA">
      <w:r w:rsidRPr="004C04DA">
        <w:t xml:space="preserve">    </w:t>
      </w:r>
      <w:r w:rsidRPr="004C04DA">
        <w:rPr>
          <w:b/>
          <w:bCs/>
        </w:rPr>
        <w:t>public</w:t>
      </w:r>
      <w:r w:rsidRPr="004C04DA">
        <w:t xml:space="preserve"> </w:t>
      </w:r>
      <w:r w:rsidRPr="004C04DA">
        <w:rPr>
          <w:b/>
          <w:bCs/>
        </w:rPr>
        <w:t>static</w:t>
      </w:r>
      <w:r w:rsidRPr="004C04DA">
        <w:t xml:space="preserve"> </w:t>
      </w:r>
      <w:r w:rsidRPr="004C04DA">
        <w:rPr>
          <w:b/>
          <w:bCs/>
        </w:rPr>
        <w:t>void</w:t>
      </w:r>
      <w:r w:rsidRPr="004C04DA">
        <w:t xml:space="preserve"> </w:t>
      </w:r>
      <w:proofErr w:type="spellStart"/>
      <w:r w:rsidRPr="004C04DA">
        <w:t>displayCountry</w:t>
      </w:r>
      <w:proofErr w:type="spellEnd"/>
      <w:r w:rsidRPr="004C04DA">
        <w:t>() {</w:t>
      </w:r>
    </w:p>
    <w:p w14:paraId="5EB5DCB3" w14:textId="77777777" w:rsidR="004C04DA" w:rsidRPr="004C04DA" w:rsidRDefault="004C04DA" w:rsidP="004C04DA">
      <w:r w:rsidRPr="004C04DA">
        <w:t xml:space="preserve">        </w:t>
      </w:r>
      <w:proofErr w:type="spellStart"/>
      <w:r w:rsidRPr="004C04DA">
        <w:t>ApplicationContext</w:t>
      </w:r>
      <w:proofErr w:type="spellEnd"/>
      <w:r w:rsidRPr="004C04DA">
        <w:t xml:space="preserve"> </w:t>
      </w:r>
      <w:r w:rsidRPr="004C04DA">
        <w:rPr>
          <w:u w:val="single"/>
        </w:rPr>
        <w:t>context</w:t>
      </w:r>
      <w:r w:rsidRPr="004C04DA">
        <w:t xml:space="preserve"> = </w:t>
      </w:r>
      <w:r w:rsidRPr="004C04DA">
        <w:rPr>
          <w:b/>
          <w:bCs/>
        </w:rPr>
        <w:t>new</w:t>
      </w:r>
      <w:r w:rsidRPr="004C04DA">
        <w:t xml:space="preserve"> </w:t>
      </w:r>
      <w:proofErr w:type="spellStart"/>
      <w:r w:rsidRPr="004C04DA">
        <w:t>ClassPathXmlApplicationContext</w:t>
      </w:r>
      <w:proofErr w:type="spellEnd"/>
      <w:r w:rsidRPr="004C04DA">
        <w:t>("country.xml");</w:t>
      </w:r>
    </w:p>
    <w:p w14:paraId="01E0A72F" w14:textId="77777777" w:rsidR="004C04DA" w:rsidRPr="004C04DA" w:rsidRDefault="004C04DA" w:rsidP="004C04DA">
      <w:r w:rsidRPr="004C04DA">
        <w:t xml:space="preserve">        Country </w:t>
      </w:r>
      <w:proofErr w:type="spellStart"/>
      <w:r w:rsidRPr="004C04DA">
        <w:t>country</w:t>
      </w:r>
      <w:proofErr w:type="spellEnd"/>
      <w:r w:rsidRPr="004C04DA">
        <w:t xml:space="preserve"> = </w:t>
      </w:r>
      <w:proofErr w:type="spellStart"/>
      <w:r w:rsidRPr="004C04DA">
        <w:t>context.getBean</w:t>
      </w:r>
      <w:proofErr w:type="spellEnd"/>
      <w:r w:rsidRPr="004C04DA">
        <w:t xml:space="preserve">("country", </w:t>
      </w:r>
      <w:proofErr w:type="spellStart"/>
      <w:r w:rsidRPr="004C04DA">
        <w:t>Country.</w:t>
      </w:r>
      <w:r w:rsidRPr="004C04DA">
        <w:rPr>
          <w:b/>
          <w:bCs/>
        </w:rPr>
        <w:t>class</w:t>
      </w:r>
      <w:proofErr w:type="spellEnd"/>
      <w:r w:rsidRPr="004C04DA">
        <w:t>);</w:t>
      </w:r>
    </w:p>
    <w:p w14:paraId="227A559F" w14:textId="77777777" w:rsidR="004C04DA" w:rsidRPr="004C04DA" w:rsidRDefault="004C04DA" w:rsidP="004C04DA">
      <w:r w:rsidRPr="004C04DA">
        <w:t xml:space="preserve">        </w:t>
      </w:r>
      <w:proofErr w:type="spellStart"/>
      <w:r w:rsidRPr="004C04DA">
        <w:rPr>
          <w:b/>
          <w:bCs/>
          <w:i/>
          <w:iCs/>
        </w:rPr>
        <w:t>LOGGER</w:t>
      </w:r>
      <w:r w:rsidRPr="004C04DA">
        <w:t>.debug</w:t>
      </w:r>
      <w:proofErr w:type="spellEnd"/>
      <w:r w:rsidRPr="004C04DA">
        <w:t xml:space="preserve">("Country : {}", </w:t>
      </w:r>
      <w:proofErr w:type="spellStart"/>
      <w:r w:rsidRPr="004C04DA">
        <w:t>country.toString</w:t>
      </w:r>
      <w:proofErr w:type="spellEnd"/>
      <w:r w:rsidRPr="004C04DA">
        <w:t>());</w:t>
      </w:r>
    </w:p>
    <w:p w14:paraId="4A337A4C" w14:textId="77777777" w:rsidR="004C04DA" w:rsidRPr="004C04DA" w:rsidRDefault="004C04DA" w:rsidP="004C04DA">
      <w:r w:rsidRPr="004C04DA">
        <w:t xml:space="preserve">    }</w:t>
      </w:r>
    </w:p>
    <w:p w14:paraId="33E795AB" w14:textId="77777777" w:rsidR="004C04DA" w:rsidRPr="004C04DA" w:rsidRDefault="004C04DA" w:rsidP="004C04DA">
      <w:r w:rsidRPr="004C04DA">
        <w:t>}</w:t>
      </w:r>
    </w:p>
    <w:p w14:paraId="46C9C1C2" w14:textId="3EA6CBBD" w:rsidR="00A04D5F" w:rsidRPr="002F56C1" w:rsidRDefault="00A04D5F" w:rsidP="00D911F8">
      <w:pPr>
        <w:rPr>
          <w:b/>
          <w:bCs/>
          <w:sz w:val="36"/>
          <w:szCs w:val="36"/>
          <w:lang w:val="en-US"/>
        </w:rPr>
      </w:pPr>
      <w:r w:rsidRPr="002F56C1">
        <w:rPr>
          <w:b/>
          <w:bCs/>
          <w:sz w:val="36"/>
          <w:szCs w:val="36"/>
          <w:lang w:val="en-US"/>
        </w:rPr>
        <w:lastRenderedPageBreak/>
        <w:t>Country.xml</w:t>
      </w:r>
    </w:p>
    <w:p w14:paraId="24E13FA2" w14:textId="77777777" w:rsidR="00A04D5F" w:rsidRPr="00A04D5F" w:rsidRDefault="00A04D5F" w:rsidP="00A04D5F">
      <w:r w:rsidRPr="00A04D5F">
        <w:t>&lt;?xml version="1.0" encoding="UTF-8"?&gt;</w:t>
      </w:r>
    </w:p>
    <w:p w14:paraId="7052F9F3" w14:textId="77777777" w:rsidR="00A04D5F" w:rsidRPr="00A04D5F" w:rsidRDefault="00A04D5F" w:rsidP="00A04D5F">
      <w:r w:rsidRPr="00A04D5F">
        <w:t>&lt;</w:t>
      </w:r>
      <w:r w:rsidRPr="00A04D5F">
        <w:rPr>
          <w:u w:val="single"/>
        </w:rPr>
        <w:t>beans</w:t>
      </w:r>
      <w:r w:rsidRPr="00A04D5F">
        <w:t xml:space="preserve"> </w:t>
      </w:r>
      <w:proofErr w:type="spellStart"/>
      <w:r w:rsidRPr="00A04D5F">
        <w:t>xmlns</w:t>
      </w:r>
      <w:proofErr w:type="spellEnd"/>
      <w:r w:rsidRPr="00A04D5F">
        <w:t>="http://www.springframework.org/schema/beans"</w:t>
      </w:r>
    </w:p>
    <w:p w14:paraId="3A4BBFC9" w14:textId="77777777" w:rsidR="00A04D5F" w:rsidRPr="00A04D5F" w:rsidRDefault="00A04D5F" w:rsidP="00A04D5F">
      <w:r w:rsidRPr="00A04D5F">
        <w:t xml:space="preserve">       </w:t>
      </w:r>
      <w:proofErr w:type="spellStart"/>
      <w:r w:rsidRPr="00A04D5F">
        <w:t>xmlns:xsi</w:t>
      </w:r>
      <w:proofErr w:type="spellEnd"/>
      <w:r w:rsidRPr="00A04D5F">
        <w:t>="http://www.w3.org/2001/XMLSchema-instance"</w:t>
      </w:r>
    </w:p>
    <w:p w14:paraId="07095A10" w14:textId="77777777" w:rsidR="00A04D5F" w:rsidRPr="00A04D5F" w:rsidRDefault="00A04D5F" w:rsidP="00A04D5F">
      <w:r w:rsidRPr="00A04D5F">
        <w:t xml:space="preserve">       </w:t>
      </w:r>
      <w:proofErr w:type="spellStart"/>
      <w:r w:rsidRPr="00A04D5F">
        <w:t>xsi:schemaLocation</w:t>
      </w:r>
      <w:proofErr w:type="spellEnd"/>
      <w:r w:rsidRPr="00A04D5F">
        <w:t xml:space="preserve">="http://www.springframework.org/schema/beans </w:t>
      </w:r>
    </w:p>
    <w:p w14:paraId="43892B3B" w14:textId="0A45250C" w:rsidR="00A04D5F" w:rsidRPr="00A04D5F" w:rsidRDefault="00A04D5F" w:rsidP="00A04D5F">
      <w:r w:rsidRPr="00A04D5F">
        <w:t xml:space="preserve">                           </w:t>
      </w:r>
      <w:r w:rsidRPr="00A04D5F">
        <w:rPr>
          <w:u w:val="single"/>
        </w:rPr>
        <w:t>http://www.springframework.org/schema/beans/spring-beans.xsd</w:t>
      </w:r>
      <w:r w:rsidRPr="00A04D5F">
        <w:t>"&gt;</w:t>
      </w:r>
    </w:p>
    <w:p w14:paraId="004C6209" w14:textId="77777777" w:rsidR="00A04D5F" w:rsidRPr="00A04D5F" w:rsidRDefault="00A04D5F" w:rsidP="00A04D5F">
      <w:r w:rsidRPr="00A04D5F">
        <w:t xml:space="preserve">    &lt;bean id="country" class="</w:t>
      </w:r>
      <w:proofErr w:type="spellStart"/>
      <w:r w:rsidRPr="00A04D5F">
        <w:t>com.cognizant.springlearn.Country</w:t>
      </w:r>
      <w:proofErr w:type="spellEnd"/>
      <w:r w:rsidRPr="00A04D5F">
        <w:t>"&gt;</w:t>
      </w:r>
    </w:p>
    <w:p w14:paraId="0D59A074" w14:textId="77777777" w:rsidR="00A04D5F" w:rsidRPr="00A04D5F" w:rsidRDefault="00A04D5F" w:rsidP="00A04D5F">
      <w:r w:rsidRPr="00A04D5F">
        <w:t xml:space="preserve">        &lt;property name="code" value="IN" /&gt;</w:t>
      </w:r>
    </w:p>
    <w:p w14:paraId="426D49EC" w14:textId="77777777" w:rsidR="00A04D5F" w:rsidRPr="00A04D5F" w:rsidRDefault="00A04D5F" w:rsidP="00A04D5F">
      <w:r w:rsidRPr="00A04D5F">
        <w:t xml:space="preserve">        &lt;property name="name" value="India" /&gt;</w:t>
      </w:r>
    </w:p>
    <w:p w14:paraId="75B9CB63" w14:textId="77777777" w:rsidR="00A04D5F" w:rsidRPr="00A04D5F" w:rsidRDefault="00A04D5F" w:rsidP="00A04D5F">
      <w:r w:rsidRPr="00A04D5F">
        <w:t xml:space="preserve">    &lt;/bean&gt;</w:t>
      </w:r>
    </w:p>
    <w:p w14:paraId="73BC9384" w14:textId="77777777" w:rsidR="00A04D5F" w:rsidRDefault="00A04D5F" w:rsidP="00A04D5F">
      <w:r w:rsidRPr="00A04D5F">
        <w:t>&lt;/beans&gt;</w:t>
      </w:r>
    </w:p>
    <w:p w14:paraId="3BD1A4D6" w14:textId="77777777" w:rsidR="00803740" w:rsidRPr="00A04D5F" w:rsidRDefault="00803740" w:rsidP="00A04D5F"/>
    <w:p w14:paraId="5C74C192" w14:textId="5759EDB8" w:rsidR="00A04D5F" w:rsidRDefault="00803740" w:rsidP="00D911F8">
      <w:pPr>
        <w:rPr>
          <w:lang w:val="en-US"/>
        </w:rPr>
      </w:pPr>
      <w:proofErr w:type="spellStart"/>
      <w:r>
        <w:rPr>
          <w:lang w:val="en-US"/>
        </w:rPr>
        <w:t>Simplelogger.properties</w:t>
      </w:r>
      <w:proofErr w:type="spellEnd"/>
    </w:p>
    <w:p w14:paraId="489CF7C7" w14:textId="46A8EAEB" w:rsidR="00803740" w:rsidRPr="008B6FD8" w:rsidRDefault="00803740" w:rsidP="00D911F8">
      <w:pPr>
        <w:rPr>
          <w:lang w:val="en-US"/>
        </w:rPr>
      </w:pPr>
      <w:r w:rsidRPr="00803740">
        <w:t>org.slf4j.simpleLogger.defaultLogLevel=debug</w:t>
      </w:r>
    </w:p>
    <w:p w14:paraId="2E43A2F6" w14:textId="77777777" w:rsidR="00D911F8" w:rsidRDefault="00D911F8" w:rsidP="00D911F8">
      <w:pPr>
        <w:rPr>
          <w:lang w:val="en-US"/>
        </w:rPr>
      </w:pPr>
    </w:p>
    <w:p w14:paraId="3D57FC12" w14:textId="422A8D57" w:rsidR="00803740" w:rsidRDefault="00803740" w:rsidP="00D911F8">
      <w:pPr>
        <w:rPr>
          <w:lang w:val="en-US"/>
        </w:rPr>
      </w:pPr>
      <w:r>
        <w:rPr>
          <w:lang w:val="en-US"/>
        </w:rPr>
        <w:t>pom.xml</w:t>
      </w:r>
    </w:p>
    <w:p w14:paraId="0B689BA2" w14:textId="77777777" w:rsidR="00131A52" w:rsidRPr="00131A52" w:rsidRDefault="00131A52" w:rsidP="00131A52">
      <w:r w:rsidRPr="00131A52">
        <w:t xml:space="preserve">&lt;project </w:t>
      </w:r>
      <w:proofErr w:type="spellStart"/>
      <w:r w:rsidRPr="00131A52">
        <w:t>xmlns</w:t>
      </w:r>
      <w:proofErr w:type="spellEnd"/>
      <w:r w:rsidRPr="00131A52">
        <w:t>="http://maven.apache.org/POM/4.0.0"</w:t>
      </w:r>
    </w:p>
    <w:p w14:paraId="4727546B" w14:textId="77777777" w:rsidR="00131A52" w:rsidRPr="00131A52" w:rsidRDefault="00131A52" w:rsidP="00131A52">
      <w:r w:rsidRPr="00131A52">
        <w:t xml:space="preserve">         </w:t>
      </w:r>
      <w:proofErr w:type="spellStart"/>
      <w:r w:rsidRPr="00131A52">
        <w:t>xmlns:xsi</w:t>
      </w:r>
      <w:proofErr w:type="spellEnd"/>
      <w:r w:rsidRPr="00131A52">
        <w:t>="http://www.w3.org/2001/XMLSchema-instance"</w:t>
      </w:r>
    </w:p>
    <w:p w14:paraId="4ADE5A0C" w14:textId="77777777" w:rsidR="00131A52" w:rsidRPr="00131A52" w:rsidRDefault="00131A52" w:rsidP="00131A52">
      <w:r w:rsidRPr="00131A52">
        <w:t xml:space="preserve">         </w:t>
      </w:r>
      <w:proofErr w:type="spellStart"/>
      <w:r w:rsidRPr="00131A52">
        <w:t>xsi:schemaLocation</w:t>
      </w:r>
      <w:proofErr w:type="spellEnd"/>
      <w:r w:rsidRPr="00131A52">
        <w:t xml:space="preserve">="http://maven.apache.org/POM/4.0.0 </w:t>
      </w:r>
    </w:p>
    <w:p w14:paraId="4F315BA5" w14:textId="77777777" w:rsidR="00131A52" w:rsidRPr="00131A52" w:rsidRDefault="00131A52" w:rsidP="00131A52">
      <w:r w:rsidRPr="00131A52">
        <w:t xml:space="preserve">                             http://maven.apache.org/xsd/maven-4.0.0.xsd"&gt;</w:t>
      </w:r>
    </w:p>
    <w:p w14:paraId="3395A840" w14:textId="77777777" w:rsidR="00131A52" w:rsidRPr="00131A52" w:rsidRDefault="00131A52" w:rsidP="00131A52">
      <w:r w:rsidRPr="00131A52">
        <w:t xml:space="preserve">  &lt;</w:t>
      </w:r>
      <w:proofErr w:type="spellStart"/>
      <w:r w:rsidRPr="00131A52">
        <w:t>modelVersion</w:t>
      </w:r>
      <w:proofErr w:type="spellEnd"/>
      <w:r w:rsidRPr="00131A52">
        <w:t>&gt;4.0.0&lt;/</w:t>
      </w:r>
      <w:proofErr w:type="spellStart"/>
      <w:r w:rsidRPr="00131A52">
        <w:t>modelVersion</w:t>
      </w:r>
      <w:proofErr w:type="spellEnd"/>
      <w:r w:rsidRPr="00131A52">
        <w:t>&gt;</w:t>
      </w:r>
    </w:p>
    <w:p w14:paraId="0F647AE4" w14:textId="77777777" w:rsidR="00131A52" w:rsidRPr="00131A52" w:rsidRDefault="00131A52" w:rsidP="00131A52"/>
    <w:p w14:paraId="1CCB35ED" w14:textId="77777777" w:rsidR="00131A52" w:rsidRPr="00131A52" w:rsidRDefault="00131A52" w:rsidP="00131A52">
      <w:r w:rsidRPr="00131A52">
        <w:t xml:space="preserve">  &lt;</w:t>
      </w:r>
      <w:proofErr w:type="spellStart"/>
      <w:r w:rsidRPr="00131A52">
        <w:t>groupId</w:t>
      </w:r>
      <w:proofErr w:type="spellEnd"/>
      <w:r w:rsidRPr="00131A52">
        <w:t>&gt;</w:t>
      </w:r>
      <w:proofErr w:type="spellStart"/>
      <w:r w:rsidRPr="00131A52">
        <w:t>com.cognizant</w:t>
      </w:r>
      <w:proofErr w:type="spellEnd"/>
      <w:r w:rsidRPr="00131A52">
        <w:t>&lt;/</w:t>
      </w:r>
      <w:proofErr w:type="spellStart"/>
      <w:r w:rsidRPr="00131A52">
        <w:t>groupId</w:t>
      </w:r>
      <w:proofErr w:type="spellEnd"/>
      <w:r w:rsidRPr="00131A52">
        <w:t>&gt;</w:t>
      </w:r>
    </w:p>
    <w:p w14:paraId="3AE0884F" w14:textId="77777777" w:rsidR="00131A52" w:rsidRPr="00131A52" w:rsidRDefault="00131A52" w:rsidP="00131A52">
      <w:r w:rsidRPr="00131A52">
        <w:t xml:space="preserve">  &lt;</w:t>
      </w:r>
      <w:proofErr w:type="spellStart"/>
      <w:r w:rsidRPr="00131A52">
        <w:t>artifactId</w:t>
      </w:r>
      <w:proofErr w:type="spellEnd"/>
      <w:r w:rsidRPr="00131A52">
        <w:t>&gt;spring-learn&lt;/</w:t>
      </w:r>
      <w:proofErr w:type="spellStart"/>
      <w:r w:rsidRPr="00131A52">
        <w:t>artifactId</w:t>
      </w:r>
      <w:proofErr w:type="spellEnd"/>
      <w:r w:rsidRPr="00131A52">
        <w:t>&gt;</w:t>
      </w:r>
    </w:p>
    <w:p w14:paraId="52DA15EA" w14:textId="77777777" w:rsidR="00131A52" w:rsidRPr="00131A52" w:rsidRDefault="00131A52" w:rsidP="00131A52">
      <w:r w:rsidRPr="00131A52">
        <w:t xml:space="preserve">  &lt;version&gt;0.0.1-SNAPSHOT&lt;/version&gt;</w:t>
      </w:r>
    </w:p>
    <w:p w14:paraId="13879C56" w14:textId="77777777" w:rsidR="00131A52" w:rsidRPr="00131A52" w:rsidRDefault="00131A52" w:rsidP="00131A52"/>
    <w:p w14:paraId="5485390D" w14:textId="77777777" w:rsidR="00131A52" w:rsidRPr="00131A52" w:rsidRDefault="00131A52" w:rsidP="00131A52">
      <w:r w:rsidRPr="00131A52">
        <w:t xml:space="preserve">  &lt;dependencies&gt;</w:t>
      </w:r>
    </w:p>
    <w:p w14:paraId="15EA8F34" w14:textId="77777777" w:rsidR="00131A52" w:rsidRPr="00131A52" w:rsidRDefault="00131A52" w:rsidP="00131A52">
      <w:r w:rsidRPr="00131A52">
        <w:lastRenderedPageBreak/>
        <w:t xml:space="preserve">    &lt;!-- Spring Context --&gt;</w:t>
      </w:r>
    </w:p>
    <w:p w14:paraId="62846B72" w14:textId="77777777" w:rsidR="00131A52" w:rsidRPr="00131A52" w:rsidRDefault="00131A52" w:rsidP="00131A52">
      <w:r w:rsidRPr="00131A52">
        <w:t xml:space="preserve">    &lt;dependency&gt;</w:t>
      </w:r>
    </w:p>
    <w:p w14:paraId="0D1ADF0A" w14:textId="77777777" w:rsidR="00131A52" w:rsidRPr="00131A52" w:rsidRDefault="00131A52" w:rsidP="00131A52">
      <w:r w:rsidRPr="00131A52">
        <w:t xml:space="preserve">      &lt;</w:t>
      </w:r>
      <w:proofErr w:type="spellStart"/>
      <w:r w:rsidRPr="00131A52">
        <w:t>groupId</w:t>
      </w:r>
      <w:proofErr w:type="spellEnd"/>
      <w:r w:rsidRPr="00131A52">
        <w:t>&gt;</w:t>
      </w:r>
      <w:proofErr w:type="spellStart"/>
      <w:r w:rsidRPr="00131A52">
        <w:t>org.springframework</w:t>
      </w:r>
      <w:proofErr w:type="spellEnd"/>
      <w:r w:rsidRPr="00131A52">
        <w:t>&lt;/</w:t>
      </w:r>
      <w:proofErr w:type="spellStart"/>
      <w:r w:rsidRPr="00131A52">
        <w:t>groupId</w:t>
      </w:r>
      <w:proofErr w:type="spellEnd"/>
      <w:r w:rsidRPr="00131A52">
        <w:t>&gt;</w:t>
      </w:r>
    </w:p>
    <w:p w14:paraId="5AEB4851" w14:textId="77777777" w:rsidR="00131A52" w:rsidRPr="00131A52" w:rsidRDefault="00131A52" w:rsidP="00131A52">
      <w:r w:rsidRPr="00131A52">
        <w:t xml:space="preserve">      &lt;</w:t>
      </w:r>
      <w:proofErr w:type="spellStart"/>
      <w:r w:rsidRPr="00131A52">
        <w:t>artifactId</w:t>
      </w:r>
      <w:proofErr w:type="spellEnd"/>
      <w:r w:rsidRPr="00131A52">
        <w:t>&gt;spring-context&lt;/</w:t>
      </w:r>
      <w:proofErr w:type="spellStart"/>
      <w:r w:rsidRPr="00131A52">
        <w:t>artifactId</w:t>
      </w:r>
      <w:proofErr w:type="spellEnd"/>
      <w:r w:rsidRPr="00131A52">
        <w:t>&gt;</w:t>
      </w:r>
    </w:p>
    <w:p w14:paraId="0F42226C" w14:textId="77777777" w:rsidR="00131A52" w:rsidRPr="00131A52" w:rsidRDefault="00131A52" w:rsidP="00131A52">
      <w:r w:rsidRPr="00131A52">
        <w:t xml:space="preserve">      &lt;version&gt;5.3.33&lt;/version&gt;</w:t>
      </w:r>
    </w:p>
    <w:p w14:paraId="772F3849" w14:textId="77777777" w:rsidR="00131A52" w:rsidRPr="00131A52" w:rsidRDefault="00131A52" w:rsidP="00131A52">
      <w:r w:rsidRPr="00131A52">
        <w:t xml:space="preserve">    &lt;/dependency&gt;</w:t>
      </w:r>
    </w:p>
    <w:p w14:paraId="698F4B6B" w14:textId="77777777" w:rsidR="00131A52" w:rsidRPr="00131A52" w:rsidRDefault="00131A52" w:rsidP="00131A52"/>
    <w:p w14:paraId="394D2E4C" w14:textId="77777777" w:rsidR="00131A52" w:rsidRPr="00131A52" w:rsidRDefault="00131A52" w:rsidP="00131A52">
      <w:r w:rsidRPr="00131A52">
        <w:t xml:space="preserve">    &lt;!-- SLF4J Logging --&gt;</w:t>
      </w:r>
    </w:p>
    <w:p w14:paraId="60F5FF10" w14:textId="77777777" w:rsidR="00131A52" w:rsidRPr="00131A52" w:rsidRDefault="00131A52" w:rsidP="00131A52">
      <w:r w:rsidRPr="00131A52">
        <w:t xml:space="preserve">    &lt;dependency&gt;</w:t>
      </w:r>
    </w:p>
    <w:p w14:paraId="5846E067" w14:textId="77777777" w:rsidR="00131A52" w:rsidRPr="00131A52" w:rsidRDefault="00131A52" w:rsidP="00131A52">
      <w:r w:rsidRPr="00131A52">
        <w:t xml:space="preserve">      &lt;</w:t>
      </w:r>
      <w:proofErr w:type="spellStart"/>
      <w:r w:rsidRPr="00131A52">
        <w:t>groupId</w:t>
      </w:r>
      <w:proofErr w:type="spellEnd"/>
      <w:r w:rsidRPr="00131A52">
        <w:t>&gt;org.slf4j&lt;/</w:t>
      </w:r>
      <w:proofErr w:type="spellStart"/>
      <w:r w:rsidRPr="00131A52">
        <w:t>groupId</w:t>
      </w:r>
      <w:proofErr w:type="spellEnd"/>
      <w:r w:rsidRPr="00131A52">
        <w:t>&gt;</w:t>
      </w:r>
    </w:p>
    <w:p w14:paraId="321BB639" w14:textId="77777777" w:rsidR="00131A52" w:rsidRPr="00131A52" w:rsidRDefault="00131A52" w:rsidP="00131A52">
      <w:r w:rsidRPr="00131A52">
        <w:t xml:space="preserve">      &lt;</w:t>
      </w:r>
      <w:proofErr w:type="spellStart"/>
      <w:r w:rsidRPr="00131A52">
        <w:t>artifactId</w:t>
      </w:r>
      <w:proofErr w:type="spellEnd"/>
      <w:r w:rsidRPr="00131A52">
        <w:t>&gt;slf4j-api&lt;/</w:t>
      </w:r>
      <w:proofErr w:type="spellStart"/>
      <w:r w:rsidRPr="00131A52">
        <w:t>artifactId</w:t>
      </w:r>
      <w:proofErr w:type="spellEnd"/>
      <w:r w:rsidRPr="00131A52">
        <w:t>&gt;</w:t>
      </w:r>
    </w:p>
    <w:p w14:paraId="6C2A6446" w14:textId="77777777" w:rsidR="00131A52" w:rsidRPr="00131A52" w:rsidRDefault="00131A52" w:rsidP="00131A52">
      <w:r w:rsidRPr="00131A52">
        <w:t xml:space="preserve">      &lt;version&gt;2.0.13&lt;/version&gt;</w:t>
      </w:r>
    </w:p>
    <w:p w14:paraId="3155BAC8" w14:textId="77777777" w:rsidR="00131A52" w:rsidRPr="00131A52" w:rsidRDefault="00131A52" w:rsidP="00131A52">
      <w:r w:rsidRPr="00131A52">
        <w:t xml:space="preserve">    &lt;/dependency&gt;</w:t>
      </w:r>
    </w:p>
    <w:p w14:paraId="40EB4D1E" w14:textId="77777777" w:rsidR="00131A52" w:rsidRPr="00131A52" w:rsidRDefault="00131A52" w:rsidP="00131A52">
      <w:r w:rsidRPr="00131A52">
        <w:t xml:space="preserve">    &lt;dependency&gt;</w:t>
      </w:r>
    </w:p>
    <w:p w14:paraId="1DFA5629" w14:textId="77777777" w:rsidR="00131A52" w:rsidRPr="00131A52" w:rsidRDefault="00131A52" w:rsidP="00131A52">
      <w:r w:rsidRPr="00131A52">
        <w:t xml:space="preserve">      &lt;</w:t>
      </w:r>
      <w:proofErr w:type="spellStart"/>
      <w:r w:rsidRPr="00131A52">
        <w:t>groupId</w:t>
      </w:r>
      <w:proofErr w:type="spellEnd"/>
      <w:r w:rsidRPr="00131A52">
        <w:t>&gt;org.slf4j&lt;/</w:t>
      </w:r>
      <w:proofErr w:type="spellStart"/>
      <w:r w:rsidRPr="00131A52">
        <w:t>groupId</w:t>
      </w:r>
      <w:proofErr w:type="spellEnd"/>
      <w:r w:rsidRPr="00131A52">
        <w:t>&gt;</w:t>
      </w:r>
    </w:p>
    <w:p w14:paraId="27C829B4" w14:textId="77777777" w:rsidR="00131A52" w:rsidRPr="00131A52" w:rsidRDefault="00131A52" w:rsidP="00131A52">
      <w:r w:rsidRPr="00131A52">
        <w:t xml:space="preserve">      &lt;</w:t>
      </w:r>
      <w:proofErr w:type="spellStart"/>
      <w:r w:rsidRPr="00131A52">
        <w:t>artifactId</w:t>
      </w:r>
      <w:proofErr w:type="spellEnd"/>
      <w:r w:rsidRPr="00131A52">
        <w:t>&gt;slf4j-simple&lt;/</w:t>
      </w:r>
      <w:proofErr w:type="spellStart"/>
      <w:r w:rsidRPr="00131A52">
        <w:t>artifactId</w:t>
      </w:r>
      <w:proofErr w:type="spellEnd"/>
      <w:r w:rsidRPr="00131A52">
        <w:t>&gt;</w:t>
      </w:r>
    </w:p>
    <w:p w14:paraId="44F4AAD1" w14:textId="77777777" w:rsidR="00131A52" w:rsidRPr="00131A52" w:rsidRDefault="00131A52" w:rsidP="00131A52">
      <w:r w:rsidRPr="00131A52">
        <w:t xml:space="preserve">      &lt;version&gt;2.0.13&lt;/version&gt;</w:t>
      </w:r>
    </w:p>
    <w:p w14:paraId="7949F840" w14:textId="77777777" w:rsidR="00131A52" w:rsidRPr="00131A52" w:rsidRDefault="00131A52" w:rsidP="00131A52">
      <w:r w:rsidRPr="00131A52">
        <w:t xml:space="preserve">    &lt;/dependency&gt;</w:t>
      </w:r>
    </w:p>
    <w:p w14:paraId="25C5B7C5" w14:textId="77777777" w:rsidR="00131A52" w:rsidRPr="00131A52" w:rsidRDefault="00131A52" w:rsidP="00131A52">
      <w:r w:rsidRPr="00131A52">
        <w:t xml:space="preserve">  &lt;/dependencies&gt;</w:t>
      </w:r>
    </w:p>
    <w:p w14:paraId="2D27D89C" w14:textId="77777777" w:rsidR="00131A52" w:rsidRDefault="00131A52" w:rsidP="00131A52">
      <w:r w:rsidRPr="00131A52">
        <w:t>&lt;/project&gt;</w:t>
      </w:r>
    </w:p>
    <w:p w14:paraId="462BFD0B" w14:textId="52CFDFF1" w:rsidR="003B50A1" w:rsidRDefault="003B50A1" w:rsidP="00131A52"/>
    <w:p w14:paraId="5CA7A85A" w14:textId="6B2C7D28" w:rsidR="00803740" w:rsidRPr="002F56C1" w:rsidRDefault="003B50A1" w:rsidP="00D911F8">
      <w:pPr>
        <w:rPr>
          <w:b/>
          <w:bCs/>
          <w:sz w:val="36"/>
          <w:szCs w:val="36"/>
          <w:lang w:val="en-US"/>
        </w:rPr>
      </w:pPr>
      <w:r w:rsidRPr="002F56C1">
        <w:rPr>
          <w:b/>
          <w:bCs/>
          <w:sz w:val="36"/>
          <w:szCs w:val="36"/>
          <w:lang w:val="en-US"/>
        </w:rPr>
        <w:t>Output</w:t>
      </w:r>
    </w:p>
    <w:p w14:paraId="5DF3CE7D" w14:textId="1D814467" w:rsidR="003B50A1" w:rsidRDefault="00422B30" w:rsidP="00D911F8">
      <w:pPr>
        <w:rPr>
          <w:lang w:val="en-US"/>
        </w:rPr>
      </w:pPr>
      <w:r w:rsidRPr="00422B30">
        <w:rPr>
          <w:noProof/>
          <w:lang w:val="en-US"/>
        </w:rPr>
        <w:drawing>
          <wp:inline distT="0" distB="0" distL="0" distR="0" wp14:anchorId="0329E1FD" wp14:editId="492C12AD">
            <wp:extent cx="5586730" cy="1371600"/>
            <wp:effectExtent l="0" t="0" r="0" b="0"/>
            <wp:docPr id="11295080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50803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8673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70265" w14:textId="77777777" w:rsidR="003B50A1" w:rsidRDefault="003B50A1" w:rsidP="00D911F8">
      <w:pPr>
        <w:rPr>
          <w:lang w:val="en-US"/>
        </w:rPr>
      </w:pPr>
    </w:p>
    <w:p w14:paraId="1D38CB32" w14:textId="77777777" w:rsidR="002F56C1" w:rsidRDefault="002F56C1" w:rsidP="002F56C1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</w:p>
    <w:p w14:paraId="7A6D4DAB" w14:textId="66BFFE6D" w:rsidR="00D911F8" w:rsidRPr="002F56C1" w:rsidRDefault="002F56C1" w:rsidP="002F56C1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</w:pPr>
      <w:r w:rsidRPr="002F56C1">
        <w:rPr>
          <w:rFonts w:ascii="Aptos Narrow" w:eastAsia="Times New Roman" w:hAnsi="Aptos Narrow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  <w:t>Hello World RESTful Web Service</w:t>
      </w:r>
    </w:p>
    <w:p w14:paraId="76CB6B12" w14:textId="77777777" w:rsidR="00D911F8" w:rsidRPr="008B6FD8" w:rsidRDefault="00D911F8" w:rsidP="00D911F8">
      <w:pPr>
        <w:rPr>
          <w:lang w:val="en-US"/>
        </w:rPr>
      </w:pPr>
    </w:p>
    <w:p w14:paraId="0C949CA2" w14:textId="28131459" w:rsidR="00D911F8" w:rsidRDefault="00A37B8B" w:rsidP="00A37B8B">
      <w:pPr>
        <w:jc w:val="center"/>
        <w:rPr>
          <w:lang w:val="en-US"/>
        </w:rPr>
      </w:pPr>
      <w:r w:rsidRPr="00A37B8B">
        <w:rPr>
          <w:noProof/>
          <w:lang w:val="en-US"/>
        </w:rPr>
        <w:drawing>
          <wp:inline distT="0" distB="0" distL="0" distR="0" wp14:anchorId="7F005812" wp14:editId="1052C78E">
            <wp:extent cx="1589491" cy="2038350"/>
            <wp:effectExtent l="0" t="0" r="0" b="0"/>
            <wp:docPr id="18713870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38708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93649" cy="2043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2FD74" w14:textId="77777777" w:rsidR="005F0DE7" w:rsidRDefault="005F0DE7" w:rsidP="005F0DE7">
      <w:pPr>
        <w:rPr>
          <w:lang w:val="en-US"/>
        </w:rPr>
      </w:pPr>
    </w:p>
    <w:p w14:paraId="44020583" w14:textId="77777777" w:rsidR="005F0DE7" w:rsidRPr="002F56C1" w:rsidRDefault="005F0DE7" w:rsidP="005F0DE7">
      <w:pPr>
        <w:rPr>
          <w:ins w:id="0" w:author="Microsoft Word" w:date="2025-07-20T22:23:00Z" w16du:dateUtc="2025-07-20T16:53:00Z"/>
          <w:b/>
          <w:bCs/>
          <w:sz w:val="36"/>
          <w:szCs w:val="36"/>
          <w:lang w:val="en-US"/>
        </w:rPr>
      </w:pPr>
      <w:ins w:id="1" w:author="Microsoft Word" w:date="2025-07-20T22:23:00Z" w16du:dateUtc="2025-07-20T16:53:00Z">
        <w:r w:rsidRPr="002F56C1">
          <w:rPr>
            <w:b/>
            <w:bCs/>
            <w:sz w:val="36"/>
            <w:szCs w:val="36"/>
            <w:lang w:val="en-US"/>
          </w:rPr>
          <w:t>SpringLearnApplication.java</w:t>
        </w:r>
      </w:ins>
    </w:p>
    <w:p w14:paraId="1C9A392D" w14:textId="77777777" w:rsidR="005F0DE7" w:rsidRPr="00A37B8B" w:rsidRDefault="005F0DE7" w:rsidP="005F0DE7">
      <w:pPr>
        <w:rPr>
          <w:ins w:id="2" w:author="Microsoft Word" w:date="2025-07-20T22:23:00Z" w16du:dateUtc="2025-07-20T16:53:00Z"/>
        </w:rPr>
      </w:pPr>
      <w:ins w:id="3" w:author="Microsoft Word" w:date="2025-07-20T22:23:00Z" w16du:dateUtc="2025-07-20T16:53:00Z">
        <w:r w:rsidRPr="00A37B8B">
          <w:rPr>
            <w:b/>
            <w:bCs/>
          </w:rPr>
          <w:t>package</w:t>
        </w:r>
        <w:r w:rsidRPr="00A37B8B">
          <w:t xml:space="preserve"> </w:t>
        </w:r>
        <w:proofErr w:type="spellStart"/>
        <w:r w:rsidRPr="00A37B8B">
          <w:t>com.cognizant</w:t>
        </w:r>
        <w:proofErr w:type="spellEnd"/>
        <w:r w:rsidRPr="00A37B8B">
          <w:t>;</w:t>
        </w:r>
      </w:ins>
    </w:p>
    <w:p w14:paraId="63902ADE" w14:textId="77777777" w:rsidR="005F0DE7" w:rsidRPr="00A37B8B" w:rsidRDefault="005F0DE7" w:rsidP="005F0DE7">
      <w:pPr>
        <w:rPr>
          <w:ins w:id="4" w:author="Microsoft Word" w:date="2025-07-20T22:23:00Z" w16du:dateUtc="2025-07-20T16:53:00Z"/>
        </w:rPr>
      </w:pPr>
      <w:ins w:id="5" w:author="Microsoft Word" w:date="2025-07-20T22:23:00Z" w16du:dateUtc="2025-07-20T16:53:00Z">
        <w:r w:rsidRPr="00A37B8B">
          <w:rPr>
            <w:b/>
            <w:bCs/>
          </w:rPr>
          <w:t>import</w:t>
        </w:r>
        <w:r w:rsidRPr="00A37B8B">
          <w:t xml:space="preserve"> </w:t>
        </w:r>
        <w:proofErr w:type="spellStart"/>
        <w:r w:rsidRPr="00A37B8B">
          <w:t>org.springframework.boot.SpringApplication</w:t>
        </w:r>
        <w:proofErr w:type="spellEnd"/>
        <w:r w:rsidRPr="00A37B8B">
          <w:t>;</w:t>
        </w:r>
      </w:ins>
    </w:p>
    <w:p w14:paraId="2CC97758" w14:textId="77777777" w:rsidR="005F0DE7" w:rsidRPr="00A37B8B" w:rsidRDefault="005F0DE7" w:rsidP="005F0DE7">
      <w:pPr>
        <w:rPr>
          <w:ins w:id="6" w:author="Microsoft Word" w:date="2025-07-20T22:23:00Z" w16du:dateUtc="2025-07-20T16:53:00Z"/>
        </w:rPr>
      </w:pPr>
      <w:ins w:id="7" w:author="Microsoft Word" w:date="2025-07-20T22:23:00Z" w16du:dateUtc="2025-07-20T16:53:00Z">
        <w:r w:rsidRPr="00A37B8B">
          <w:rPr>
            <w:b/>
            <w:bCs/>
          </w:rPr>
          <w:t>import</w:t>
        </w:r>
        <w:r w:rsidRPr="00A37B8B">
          <w:t xml:space="preserve"> </w:t>
        </w:r>
        <w:proofErr w:type="spellStart"/>
        <w:r w:rsidRPr="00A37B8B">
          <w:t>org.springframework.boot.autoconfigure.SpringBootApplication</w:t>
        </w:r>
        <w:proofErr w:type="spellEnd"/>
        <w:r w:rsidRPr="00A37B8B">
          <w:t>;</w:t>
        </w:r>
      </w:ins>
    </w:p>
    <w:p w14:paraId="47F425A3" w14:textId="77777777" w:rsidR="005F0DE7" w:rsidRPr="00A37B8B" w:rsidRDefault="005F0DE7" w:rsidP="005F0DE7">
      <w:pPr>
        <w:rPr>
          <w:ins w:id="8" w:author="Microsoft Word" w:date="2025-07-20T22:23:00Z" w16du:dateUtc="2025-07-20T16:53:00Z"/>
        </w:rPr>
      </w:pPr>
      <w:ins w:id="9" w:author="Microsoft Word" w:date="2025-07-20T22:23:00Z" w16du:dateUtc="2025-07-20T16:53:00Z">
        <w:r w:rsidRPr="00A37B8B">
          <w:t>@SpringBootApplication</w:t>
        </w:r>
      </w:ins>
    </w:p>
    <w:p w14:paraId="7C54C0AB" w14:textId="77777777" w:rsidR="005F0DE7" w:rsidRPr="00A37B8B" w:rsidRDefault="005F0DE7" w:rsidP="005F0DE7">
      <w:pPr>
        <w:rPr>
          <w:ins w:id="10" w:author="Microsoft Word" w:date="2025-07-20T22:23:00Z" w16du:dateUtc="2025-07-20T16:53:00Z"/>
        </w:rPr>
      </w:pPr>
      <w:ins w:id="11" w:author="Microsoft Word" w:date="2025-07-20T22:23:00Z" w16du:dateUtc="2025-07-20T16:53:00Z">
        <w:r w:rsidRPr="00A37B8B">
          <w:rPr>
            <w:b/>
            <w:bCs/>
          </w:rPr>
          <w:t>public</w:t>
        </w:r>
        <w:r w:rsidRPr="00A37B8B">
          <w:t xml:space="preserve"> </w:t>
        </w:r>
        <w:r w:rsidRPr="00A37B8B">
          <w:rPr>
            <w:b/>
            <w:bCs/>
          </w:rPr>
          <w:t>class</w:t>
        </w:r>
        <w:r w:rsidRPr="00A37B8B">
          <w:t xml:space="preserve"> </w:t>
        </w:r>
        <w:proofErr w:type="spellStart"/>
        <w:r w:rsidRPr="00A37B8B">
          <w:t>SpringLearnApplication</w:t>
        </w:r>
        <w:proofErr w:type="spellEnd"/>
        <w:r w:rsidRPr="00A37B8B">
          <w:t xml:space="preserve"> {</w:t>
        </w:r>
      </w:ins>
    </w:p>
    <w:p w14:paraId="5A7053E2" w14:textId="77777777" w:rsidR="005F0DE7" w:rsidRPr="00A37B8B" w:rsidRDefault="005F0DE7" w:rsidP="005F0DE7">
      <w:pPr>
        <w:rPr>
          <w:ins w:id="12" w:author="Microsoft Word" w:date="2025-07-20T22:23:00Z" w16du:dateUtc="2025-07-20T16:53:00Z"/>
        </w:rPr>
      </w:pPr>
      <w:ins w:id="13" w:author="Microsoft Word" w:date="2025-07-20T22:23:00Z" w16du:dateUtc="2025-07-20T16:53:00Z">
        <w:r w:rsidRPr="00A37B8B">
          <w:t xml:space="preserve">    </w:t>
        </w:r>
        <w:r w:rsidRPr="00A37B8B">
          <w:rPr>
            <w:b/>
            <w:bCs/>
          </w:rPr>
          <w:t>public</w:t>
        </w:r>
        <w:r w:rsidRPr="00A37B8B">
          <w:t xml:space="preserve"> </w:t>
        </w:r>
        <w:r w:rsidRPr="00A37B8B">
          <w:rPr>
            <w:b/>
            <w:bCs/>
          </w:rPr>
          <w:t>static</w:t>
        </w:r>
        <w:r w:rsidRPr="00A37B8B">
          <w:t xml:space="preserve"> </w:t>
        </w:r>
        <w:r w:rsidRPr="00A37B8B">
          <w:rPr>
            <w:b/>
            <w:bCs/>
          </w:rPr>
          <w:t>void</w:t>
        </w:r>
        <w:r w:rsidRPr="00A37B8B">
          <w:t xml:space="preserve"> main(String[] </w:t>
        </w:r>
        <w:proofErr w:type="spellStart"/>
        <w:r w:rsidRPr="00A37B8B">
          <w:t>args</w:t>
        </w:r>
        <w:proofErr w:type="spellEnd"/>
        <w:r w:rsidRPr="00A37B8B">
          <w:t>) {</w:t>
        </w:r>
      </w:ins>
    </w:p>
    <w:p w14:paraId="224EF75F" w14:textId="77777777" w:rsidR="005F0DE7" w:rsidRPr="00A37B8B" w:rsidRDefault="005F0DE7" w:rsidP="005F0DE7">
      <w:pPr>
        <w:rPr>
          <w:ins w:id="14" w:author="Microsoft Word" w:date="2025-07-20T22:23:00Z" w16du:dateUtc="2025-07-20T16:53:00Z"/>
        </w:rPr>
      </w:pPr>
      <w:ins w:id="15" w:author="Microsoft Word" w:date="2025-07-20T22:23:00Z" w16du:dateUtc="2025-07-20T16:53:00Z">
        <w:r w:rsidRPr="00A37B8B">
          <w:t xml:space="preserve">        </w:t>
        </w:r>
        <w:proofErr w:type="spellStart"/>
        <w:r w:rsidRPr="00A37B8B">
          <w:t>SpringApplication.</w:t>
        </w:r>
        <w:r w:rsidRPr="00A37B8B">
          <w:rPr>
            <w:i/>
            <w:iCs/>
          </w:rPr>
          <w:t>run</w:t>
        </w:r>
        <w:proofErr w:type="spellEnd"/>
        <w:r w:rsidRPr="00A37B8B">
          <w:t>(</w:t>
        </w:r>
        <w:proofErr w:type="spellStart"/>
        <w:r w:rsidRPr="00A37B8B">
          <w:t>SpringLearnApplication.</w:t>
        </w:r>
        <w:r w:rsidRPr="00A37B8B">
          <w:rPr>
            <w:b/>
            <w:bCs/>
          </w:rPr>
          <w:t>class</w:t>
        </w:r>
        <w:proofErr w:type="spellEnd"/>
        <w:r w:rsidRPr="00A37B8B">
          <w:t xml:space="preserve">, </w:t>
        </w:r>
        <w:proofErr w:type="spellStart"/>
        <w:r w:rsidRPr="00A37B8B">
          <w:t>args</w:t>
        </w:r>
        <w:proofErr w:type="spellEnd"/>
        <w:r w:rsidRPr="00A37B8B">
          <w:t>);</w:t>
        </w:r>
      </w:ins>
    </w:p>
    <w:p w14:paraId="793332C1" w14:textId="41A6D2D6" w:rsidR="005F0DE7" w:rsidRPr="005F0DE7" w:rsidRDefault="005F0DE7" w:rsidP="00D911F8">
      <w:ins w:id="16" w:author="Microsoft Word" w:date="2025-07-20T22:23:00Z" w16du:dateUtc="2025-07-20T16:53:00Z">
        <w:r w:rsidRPr="00A37B8B">
          <w:t xml:space="preserve">    }</w:t>
        </w:r>
      </w:ins>
    </w:p>
    <w:p w14:paraId="76440A10" w14:textId="77777777" w:rsidR="005F0DE7" w:rsidRPr="005F0DE7" w:rsidRDefault="005F0DE7" w:rsidP="00D911F8">
      <w:pPr>
        <w:rPr>
          <w:sz w:val="32"/>
          <w:szCs w:val="32"/>
          <w:lang w:val="en-US"/>
        </w:rPr>
      </w:pPr>
    </w:p>
    <w:p w14:paraId="3300351F" w14:textId="3C2F1BA3" w:rsidR="00A37B8B" w:rsidRPr="005F0DE7" w:rsidRDefault="00A37B8B" w:rsidP="00D911F8">
      <w:pPr>
        <w:rPr>
          <w:ins w:id="17" w:author="Microsoft Word" w:date="2025-07-20T22:23:00Z" w16du:dateUtc="2025-07-20T16:53:00Z"/>
          <w:b/>
          <w:bCs/>
          <w:sz w:val="32"/>
          <w:szCs w:val="32"/>
          <w:lang w:val="en-US"/>
        </w:rPr>
      </w:pPr>
      <w:ins w:id="18" w:author="Microsoft Word" w:date="2025-07-20T22:23:00Z" w16du:dateUtc="2025-07-20T16:53:00Z">
        <w:r w:rsidRPr="005F0DE7">
          <w:rPr>
            <w:b/>
            <w:bCs/>
            <w:sz w:val="32"/>
            <w:szCs w:val="32"/>
            <w:lang w:val="en-US"/>
          </w:rPr>
          <w:t>HelloController.java</w:t>
        </w:r>
      </w:ins>
    </w:p>
    <w:p w14:paraId="552710B3" w14:textId="77777777" w:rsidR="00A37B8B" w:rsidRPr="00A37B8B" w:rsidRDefault="00A37B8B" w:rsidP="00A37B8B">
      <w:pPr>
        <w:rPr>
          <w:ins w:id="19" w:author="Microsoft Word" w:date="2025-07-20T22:23:00Z" w16du:dateUtc="2025-07-20T16:53:00Z"/>
        </w:rPr>
      </w:pPr>
      <w:ins w:id="20" w:author="Microsoft Word" w:date="2025-07-20T22:23:00Z" w16du:dateUtc="2025-07-20T16:53:00Z">
        <w:r w:rsidRPr="00A37B8B">
          <w:rPr>
            <w:b/>
            <w:bCs/>
          </w:rPr>
          <w:t>package</w:t>
        </w:r>
        <w:r w:rsidRPr="00A37B8B">
          <w:t xml:space="preserve"> </w:t>
        </w:r>
        <w:proofErr w:type="spellStart"/>
        <w:r w:rsidRPr="00A37B8B">
          <w:t>com.cognizant.controller</w:t>
        </w:r>
        <w:proofErr w:type="spellEnd"/>
        <w:r w:rsidRPr="00A37B8B">
          <w:t>;</w:t>
        </w:r>
      </w:ins>
    </w:p>
    <w:p w14:paraId="56B88DB0" w14:textId="77777777" w:rsidR="00A37B8B" w:rsidRPr="00A37B8B" w:rsidRDefault="00A37B8B" w:rsidP="00A37B8B">
      <w:pPr>
        <w:rPr>
          <w:ins w:id="21" w:author="Microsoft Word" w:date="2025-07-20T22:23:00Z" w16du:dateUtc="2025-07-20T16:53:00Z"/>
        </w:rPr>
      </w:pPr>
      <w:ins w:id="22" w:author="Microsoft Word" w:date="2025-07-20T22:23:00Z" w16du:dateUtc="2025-07-20T16:53:00Z">
        <w:r w:rsidRPr="00A37B8B">
          <w:rPr>
            <w:b/>
            <w:bCs/>
          </w:rPr>
          <w:t>import</w:t>
        </w:r>
        <w:r w:rsidRPr="00A37B8B">
          <w:t xml:space="preserve"> org.slf4j.Logger;</w:t>
        </w:r>
      </w:ins>
    </w:p>
    <w:p w14:paraId="01207541" w14:textId="77777777" w:rsidR="00A37B8B" w:rsidRPr="00A37B8B" w:rsidRDefault="00A37B8B" w:rsidP="00A37B8B">
      <w:pPr>
        <w:rPr>
          <w:ins w:id="23" w:author="Microsoft Word" w:date="2025-07-20T22:23:00Z" w16du:dateUtc="2025-07-20T16:53:00Z"/>
        </w:rPr>
      </w:pPr>
      <w:ins w:id="24" w:author="Microsoft Word" w:date="2025-07-20T22:23:00Z" w16du:dateUtc="2025-07-20T16:53:00Z">
        <w:r w:rsidRPr="00A37B8B">
          <w:rPr>
            <w:b/>
            <w:bCs/>
          </w:rPr>
          <w:t>import</w:t>
        </w:r>
        <w:r w:rsidRPr="00A37B8B">
          <w:t xml:space="preserve"> org.slf4j.LoggerFactory;</w:t>
        </w:r>
      </w:ins>
    </w:p>
    <w:p w14:paraId="553EE9B2" w14:textId="77777777" w:rsidR="00A37B8B" w:rsidRPr="00A37B8B" w:rsidRDefault="00A37B8B" w:rsidP="00A37B8B">
      <w:pPr>
        <w:rPr>
          <w:ins w:id="25" w:author="Microsoft Word" w:date="2025-07-20T22:23:00Z" w16du:dateUtc="2025-07-20T16:53:00Z"/>
        </w:rPr>
      </w:pPr>
      <w:ins w:id="26" w:author="Microsoft Word" w:date="2025-07-20T22:23:00Z" w16du:dateUtc="2025-07-20T16:53:00Z">
        <w:r w:rsidRPr="00A37B8B">
          <w:rPr>
            <w:b/>
            <w:bCs/>
          </w:rPr>
          <w:t>import</w:t>
        </w:r>
        <w:r w:rsidRPr="00A37B8B">
          <w:t xml:space="preserve"> </w:t>
        </w:r>
        <w:proofErr w:type="spellStart"/>
        <w:r w:rsidRPr="00A37B8B">
          <w:t>org.springframework.web.bind.annotation.GetMapping</w:t>
        </w:r>
        <w:proofErr w:type="spellEnd"/>
        <w:r w:rsidRPr="00A37B8B">
          <w:t>;</w:t>
        </w:r>
      </w:ins>
    </w:p>
    <w:p w14:paraId="69983C83" w14:textId="77777777" w:rsidR="00A37B8B" w:rsidRPr="00A37B8B" w:rsidRDefault="00A37B8B" w:rsidP="00A37B8B">
      <w:pPr>
        <w:rPr>
          <w:ins w:id="27" w:author="Microsoft Word" w:date="2025-07-20T22:23:00Z" w16du:dateUtc="2025-07-20T16:53:00Z"/>
        </w:rPr>
      </w:pPr>
      <w:ins w:id="28" w:author="Microsoft Word" w:date="2025-07-20T22:23:00Z" w16du:dateUtc="2025-07-20T16:53:00Z">
        <w:r w:rsidRPr="00A37B8B">
          <w:rPr>
            <w:b/>
            <w:bCs/>
          </w:rPr>
          <w:t>import</w:t>
        </w:r>
        <w:r w:rsidRPr="00A37B8B">
          <w:t xml:space="preserve"> </w:t>
        </w:r>
        <w:proofErr w:type="spellStart"/>
        <w:r w:rsidRPr="00A37B8B">
          <w:t>org.springframework.web.bind.annotation.RestController</w:t>
        </w:r>
        <w:proofErr w:type="spellEnd"/>
        <w:r w:rsidRPr="00A37B8B">
          <w:t>;</w:t>
        </w:r>
      </w:ins>
    </w:p>
    <w:p w14:paraId="105653A5" w14:textId="77777777" w:rsidR="00A37B8B" w:rsidRPr="00A37B8B" w:rsidRDefault="00A37B8B" w:rsidP="00A37B8B">
      <w:pPr>
        <w:rPr>
          <w:ins w:id="29" w:author="Microsoft Word" w:date="2025-07-20T22:23:00Z" w16du:dateUtc="2025-07-20T16:53:00Z"/>
        </w:rPr>
      </w:pPr>
      <w:ins w:id="30" w:author="Microsoft Word" w:date="2025-07-20T22:23:00Z" w16du:dateUtc="2025-07-20T16:53:00Z">
        <w:r w:rsidRPr="00A37B8B">
          <w:t>@RestController</w:t>
        </w:r>
      </w:ins>
    </w:p>
    <w:p w14:paraId="0436446C" w14:textId="46888C31" w:rsidR="00A37B8B" w:rsidRPr="00A37B8B" w:rsidRDefault="00A37B8B" w:rsidP="00A37B8B">
      <w:pPr>
        <w:rPr>
          <w:ins w:id="31" w:author="Microsoft Word" w:date="2025-07-20T22:23:00Z" w16du:dateUtc="2025-07-20T16:53:00Z"/>
        </w:rPr>
      </w:pPr>
      <w:ins w:id="32" w:author="Microsoft Word" w:date="2025-07-20T22:23:00Z" w16du:dateUtc="2025-07-20T16:53:00Z">
        <w:r w:rsidRPr="00A37B8B">
          <w:rPr>
            <w:b/>
            <w:bCs/>
          </w:rPr>
          <w:t>public</w:t>
        </w:r>
        <w:r w:rsidRPr="00A37B8B">
          <w:t xml:space="preserve"> </w:t>
        </w:r>
        <w:r w:rsidRPr="00A37B8B">
          <w:rPr>
            <w:b/>
            <w:bCs/>
          </w:rPr>
          <w:t>class</w:t>
        </w:r>
        <w:r w:rsidRPr="00A37B8B">
          <w:t xml:space="preserve"> </w:t>
        </w:r>
        <w:proofErr w:type="spellStart"/>
        <w:r w:rsidRPr="00A37B8B">
          <w:t>HelloController</w:t>
        </w:r>
        <w:proofErr w:type="spellEnd"/>
        <w:r w:rsidRPr="00A37B8B">
          <w:t xml:space="preserve"> {</w:t>
        </w:r>
      </w:ins>
    </w:p>
    <w:p w14:paraId="5AAB02A6" w14:textId="36ED7769" w:rsidR="00A37B8B" w:rsidRPr="00A37B8B" w:rsidRDefault="00A37B8B" w:rsidP="00A37B8B">
      <w:pPr>
        <w:rPr>
          <w:ins w:id="33" w:author="Microsoft Word" w:date="2025-07-20T22:23:00Z" w16du:dateUtc="2025-07-20T16:53:00Z"/>
        </w:rPr>
      </w:pPr>
      <w:ins w:id="34" w:author="Microsoft Word" w:date="2025-07-20T22:23:00Z" w16du:dateUtc="2025-07-20T16:53:00Z">
        <w:r w:rsidRPr="00A37B8B">
          <w:lastRenderedPageBreak/>
          <w:t xml:space="preserve">    </w:t>
        </w:r>
        <w:r w:rsidRPr="00A37B8B">
          <w:rPr>
            <w:b/>
            <w:bCs/>
          </w:rPr>
          <w:t>private</w:t>
        </w:r>
        <w:r w:rsidRPr="00A37B8B">
          <w:t xml:space="preserve"> </w:t>
        </w:r>
        <w:r w:rsidRPr="00A37B8B">
          <w:rPr>
            <w:b/>
            <w:bCs/>
          </w:rPr>
          <w:t>static</w:t>
        </w:r>
        <w:r w:rsidRPr="00A37B8B">
          <w:t xml:space="preserve"> </w:t>
        </w:r>
        <w:r w:rsidRPr="00A37B8B">
          <w:rPr>
            <w:b/>
            <w:bCs/>
          </w:rPr>
          <w:t>final</w:t>
        </w:r>
        <w:r w:rsidRPr="00A37B8B">
          <w:t xml:space="preserve"> Logger </w:t>
        </w:r>
        <w:proofErr w:type="spellStart"/>
        <w:r w:rsidRPr="00A37B8B">
          <w:rPr>
            <w:b/>
            <w:bCs/>
            <w:i/>
            <w:iCs/>
          </w:rPr>
          <w:t>LOGGER</w:t>
        </w:r>
        <w:proofErr w:type="spellEnd"/>
        <w:r w:rsidRPr="00A37B8B">
          <w:t xml:space="preserve"> = </w:t>
        </w:r>
        <w:proofErr w:type="spellStart"/>
        <w:r w:rsidRPr="00A37B8B">
          <w:t>LoggerFactory.getLogger</w:t>
        </w:r>
        <w:proofErr w:type="spellEnd"/>
        <w:r w:rsidRPr="00A37B8B">
          <w:t>(</w:t>
        </w:r>
        <w:proofErr w:type="spellStart"/>
        <w:r w:rsidRPr="00A37B8B">
          <w:t>HelloController.</w:t>
        </w:r>
        <w:r w:rsidRPr="00A37B8B">
          <w:rPr>
            <w:b/>
            <w:bCs/>
          </w:rPr>
          <w:t>class</w:t>
        </w:r>
        <w:proofErr w:type="spellEnd"/>
        <w:r w:rsidRPr="00A37B8B">
          <w:t>);</w:t>
        </w:r>
      </w:ins>
    </w:p>
    <w:p w14:paraId="6D917797" w14:textId="77777777" w:rsidR="00A37B8B" w:rsidRPr="00A37B8B" w:rsidRDefault="00A37B8B" w:rsidP="00A37B8B">
      <w:pPr>
        <w:rPr>
          <w:ins w:id="35" w:author="Microsoft Word" w:date="2025-07-20T22:23:00Z" w16du:dateUtc="2025-07-20T16:53:00Z"/>
        </w:rPr>
      </w:pPr>
      <w:ins w:id="36" w:author="Microsoft Word" w:date="2025-07-20T22:23:00Z" w16du:dateUtc="2025-07-20T16:53:00Z">
        <w:r w:rsidRPr="00A37B8B">
          <w:t xml:space="preserve">    @GetMapping("/hello")</w:t>
        </w:r>
      </w:ins>
    </w:p>
    <w:p w14:paraId="00A5BB2B" w14:textId="77777777" w:rsidR="00A37B8B" w:rsidRPr="00A37B8B" w:rsidRDefault="00A37B8B" w:rsidP="00A37B8B">
      <w:pPr>
        <w:rPr>
          <w:ins w:id="37" w:author="Microsoft Word" w:date="2025-07-20T22:23:00Z" w16du:dateUtc="2025-07-20T16:53:00Z"/>
        </w:rPr>
      </w:pPr>
      <w:ins w:id="38" w:author="Microsoft Word" w:date="2025-07-20T22:23:00Z" w16du:dateUtc="2025-07-20T16:53:00Z">
        <w:r w:rsidRPr="00A37B8B">
          <w:t xml:space="preserve">    </w:t>
        </w:r>
        <w:r w:rsidRPr="00A37B8B">
          <w:rPr>
            <w:b/>
            <w:bCs/>
          </w:rPr>
          <w:t>public</w:t>
        </w:r>
        <w:r w:rsidRPr="00A37B8B">
          <w:t xml:space="preserve"> String </w:t>
        </w:r>
        <w:proofErr w:type="spellStart"/>
        <w:r w:rsidRPr="00A37B8B">
          <w:t>sayHello</w:t>
        </w:r>
        <w:proofErr w:type="spellEnd"/>
        <w:r w:rsidRPr="00A37B8B">
          <w:t>() {</w:t>
        </w:r>
      </w:ins>
    </w:p>
    <w:p w14:paraId="710A15E4" w14:textId="77777777" w:rsidR="00A37B8B" w:rsidRPr="00A37B8B" w:rsidRDefault="00A37B8B" w:rsidP="00A37B8B">
      <w:pPr>
        <w:rPr>
          <w:ins w:id="39" w:author="Microsoft Word" w:date="2025-07-20T22:23:00Z" w16du:dateUtc="2025-07-20T16:53:00Z"/>
        </w:rPr>
      </w:pPr>
      <w:ins w:id="40" w:author="Microsoft Word" w:date="2025-07-20T22:23:00Z" w16du:dateUtc="2025-07-20T16:53:00Z">
        <w:r w:rsidRPr="00A37B8B">
          <w:t xml:space="preserve">        </w:t>
        </w:r>
        <w:r w:rsidRPr="00A37B8B">
          <w:rPr>
            <w:b/>
            <w:bCs/>
            <w:i/>
            <w:iCs/>
          </w:rPr>
          <w:t>LOGGER</w:t>
        </w:r>
        <w:r w:rsidRPr="00A37B8B">
          <w:t xml:space="preserve">.info("START - </w:t>
        </w:r>
        <w:proofErr w:type="spellStart"/>
        <w:r w:rsidRPr="00A37B8B">
          <w:t>sayHello</w:t>
        </w:r>
        <w:proofErr w:type="spellEnd"/>
        <w:r w:rsidRPr="00A37B8B">
          <w:t>()");</w:t>
        </w:r>
      </w:ins>
    </w:p>
    <w:p w14:paraId="2AF6D1A7" w14:textId="77777777" w:rsidR="00A37B8B" w:rsidRPr="00A37B8B" w:rsidRDefault="00A37B8B" w:rsidP="00A37B8B">
      <w:pPr>
        <w:rPr>
          <w:ins w:id="41" w:author="Microsoft Word" w:date="2025-07-20T22:23:00Z" w16du:dateUtc="2025-07-20T16:53:00Z"/>
        </w:rPr>
      </w:pPr>
      <w:ins w:id="42" w:author="Microsoft Word" w:date="2025-07-20T22:23:00Z" w16du:dateUtc="2025-07-20T16:53:00Z">
        <w:r w:rsidRPr="00A37B8B">
          <w:t xml:space="preserve">        String message = "Hello World!!";</w:t>
        </w:r>
      </w:ins>
    </w:p>
    <w:p w14:paraId="59D5C26B" w14:textId="77777777" w:rsidR="00A37B8B" w:rsidRPr="00A37B8B" w:rsidRDefault="00A37B8B" w:rsidP="00A37B8B">
      <w:pPr>
        <w:rPr>
          <w:ins w:id="43" w:author="Microsoft Word" w:date="2025-07-20T22:23:00Z" w16du:dateUtc="2025-07-20T16:53:00Z"/>
        </w:rPr>
      </w:pPr>
      <w:ins w:id="44" w:author="Microsoft Word" w:date="2025-07-20T22:23:00Z" w16du:dateUtc="2025-07-20T16:53:00Z">
        <w:r w:rsidRPr="00A37B8B">
          <w:t xml:space="preserve">        </w:t>
        </w:r>
        <w:r w:rsidRPr="00A37B8B">
          <w:rPr>
            <w:b/>
            <w:bCs/>
            <w:i/>
            <w:iCs/>
          </w:rPr>
          <w:t>LOGGER</w:t>
        </w:r>
        <w:r w:rsidRPr="00A37B8B">
          <w:t xml:space="preserve">.info("END - </w:t>
        </w:r>
        <w:proofErr w:type="spellStart"/>
        <w:r w:rsidRPr="00A37B8B">
          <w:t>sayHello</w:t>
        </w:r>
        <w:proofErr w:type="spellEnd"/>
        <w:r w:rsidRPr="00A37B8B">
          <w:t>()");</w:t>
        </w:r>
      </w:ins>
    </w:p>
    <w:p w14:paraId="78905909" w14:textId="77777777" w:rsidR="00A37B8B" w:rsidRPr="00A37B8B" w:rsidRDefault="00A37B8B" w:rsidP="00A37B8B">
      <w:pPr>
        <w:rPr>
          <w:ins w:id="45" w:author="Microsoft Word" w:date="2025-07-20T22:23:00Z" w16du:dateUtc="2025-07-20T16:53:00Z"/>
        </w:rPr>
      </w:pPr>
      <w:ins w:id="46" w:author="Microsoft Word" w:date="2025-07-20T22:23:00Z" w16du:dateUtc="2025-07-20T16:53:00Z">
        <w:r w:rsidRPr="00A37B8B">
          <w:t xml:space="preserve">        </w:t>
        </w:r>
        <w:r w:rsidRPr="00A37B8B">
          <w:rPr>
            <w:b/>
            <w:bCs/>
          </w:rPr>
          <w:t>return</w:t>
        </w:r>
        <w:r w:rsidRPr="00A37B8B">
          <w:t xml:space="preserve"> message;</w:t>
        </w:r>
      </w:ins>
    </w:p>
    <w:p w14:paraId="54B4AA20" w14:textId="77777777" w:rsidR="00A37B8B" w:rsidRPr="00A37B8B" w:rsidRDefault="00A37B8B" w:rsidP="00A37B8B">
      <w:pPr>
        <w:rPr>
          <w:ins w:id="47" w:author="Microsoft Word" w:date="2025-07-20T22:23:00Z" w16du:dateUtc="2025-07-20T16:53:00Z"/>
        </w:rPr>
      </w:pPr>
      <w:ins w:id="48" w:author="Microsoft Word" w:date="2025-07-20T22:23:00Z" w16du:dateUtc="2025-07-20T16:53:00Z">
        <w:r w:rsidRPr="00A37B8B">
          <w:t xml:space="preserve">    }</w:t>
        </w:r>
      </w:ins>
    </w:p>
    <w:p w14:paraId="31EF7135" w14:textId="77777777" w:rsidR="00A37B8B" w:rsidRDefault="00A37B8B" w:rsidP="00A37B8B">
      <w:pPr>
        <w:rPr>
          <w:ins w:id="49" w:author="Microsoft Word" w:date="2025-07-20T22:23:00Z" w16du:dateUtc="2025-07-20T16:53:00Z"/>
        </w:rPr>
      </w:pPr>
      <w:ins w:id="50" w:author="Microsoft Word" w:date="2025-07-20T22:23:00Z" w16du:dateUtc="2025-07-20T16:53:00Z">
        <w:r w:rsidRPr="00A37B8B">
          <w:t>}</w:t>
        </w:r>
      </w:ins>
    </w:p>
    <w:p w14:paraId="06940721" w14:textId="07954F65" w:rsidR="00A37B8B" w:rsidRPr="005F0DE7" w:rsidRDefault="00A37B8B" w:rsidP="00A37B8B">
      <w:pPr>
        <w:rPr>
          <w:ins w:id="51" w:author="Microsoft Word" w:date="2025-07-20T22:23:00Z" w16du:dateUtc="2025-07-20T16:53:00Z"/>
          <w:b/>
          <w:bCs/>
          <w:sz w:val="32"/>
          <w:szCs w:val="32"/>
        </w:rPr>
      </w:pPr>
      <w:proofErr w:type="spellStart"/>
      <w:ins w:id="52" w:author="Microsoft Word" w:date="2025-07-20T22:23:00Z" w16du:dateUtc="2025-07-20T16:53:00Z">
        <w:r w:rsidRPr="005F0DE7">
          <w:rPr>
            <w:b/>
            <w:bCs/>
            <w:sz w:val="32"/>
            <w:szCs w:val="32"/>
          </w:rPr>
          <w:t>application.properties</w:t>
        </w:r>
        <w:proofErr w:type="spellEnd"/>
      </w:ins>
    </w:p>
    <w:p w14:paraId="2F8D16DE" w14:textId="51ED694B" w:rsidR="00A37B8B" w:rsidRDefault="00A37B8B" w:rsidP="00D911F8">
      <w:pPr>
        <w:rPr>
          <w:ins w:id="53" w:author="Microsoft Word" w:date="2025-07-20T22:23:00Z" w16du:dateUtc="2025-07-20T16:53:00Z"/>
        </w:rPr>
      </w:pPr>
      <w:proofErr w:type="spellStart"/>
      <w:ins w:id="54" w:author="Microsoft Word" w:date="2025-07-20T22:23:00Z" w16du:dateUtc="2025-07-20T16:53:00Z">
        <w:r w:rsidRPr="00A37B8B">
          <w:t>server.port</w:t>
        </w:r>
        <w:proofErr w:type="spellEnd"/>
        <w:r w:rsidRPr="00A37B8B">
          <w:t>=8083</w:t>
        </w:r>
      </w:ins>
    </w:p>
    <w:p w14:paraId="1A9F110A" w14:textId="1ABCC227" w:rsidR="00A37B8B" w:rsidRPr="005F0DE7" w:rsidRDefault="00A37B8B" w:rsidP="00D911F8">
      <w:pPr>
        <w:rPr>
          <w:ins w:id="55" w:author="Microsoft Word" w:date="2025-07-20T22:23:00Z" w16du:dateUtc="2025-07-20T16:53:00Z"/>
          <w:b/>
          <w:bCs/>
          <w:sz w:val="32"/>
          <w:szCs w:val="32"/>
        </w:rPr>
      </w:pPr>
      <w:ins w:id="56" w:author="Microsoft Word" w:date="2025-07-20T22:23:00Z" w16du:dateUtc="2025-07-20T16:53:00Z">
        <w:r w:rsidRPr="005F0DE7">
          <w:rPr>
            <w:b/>
            <w:bCs/>
            <w:sz w:val="32"/>
            <w:szCs w:val="32"/>
          </w:rPr>
          <w:t>pom.xml</w:t>
        </w:r>
      </w:ins>
    </w:p>
    <w:p w14:paraId="322CC452" w14:textId="77777777" w:rsidR="00A37B8B" w:rsidRPr="00A37B8B" w:rsidRDefault="00A37B8B" w:rsidP="00A37B8B">
      <w:pPr>
        <w:rPr>
          <w:ins w:id="57" w:author="Microsoft Word" w:date="2025-07-20T22:23:00Z" w16du:dateUtc="2025-07-20T16:53:00Z"/>
        </w:rPr>
      </w:pPr>
      <w:ins w:id="58" w:author="Microsoft Word" w:date="2025-07-20T22:23:00Z" w16du:dateUtc="2025-07-20T16:53:00Z">
        <w:r w:rsidRPr="00A37B8B">
          <w:t xml:space="preserve">&lt;project </w:t>
        </w:r>
        <w:proofErr w:type="spellStart"/>
        <w:r w:rsidRPr="00A37B8B">
          <w:t>xmlns</w:t>
        </w:r>
        <w:proofErr w:type="spellEnd"/>
        <w:r w:rsidRPr="00A37B8B">
          <w:t>="http://maven.apache.org/POM/4.0.0"</w:t>
        </w:r>
      </w:ins>
    </w:p>
    <w:p w14:paraId="7A743F20" w14:textId="77777777" w:rsidR="00A37B8B" w:rsidRPr="00A37B8B" w:rsidRDefault="00A37B8B" w:rsidP="00A37B8B">
      <w:pPr>
        <w:rPr>
          <w:ins w:id="59" w:author="Microsoft Word" w:date="2025-07-20T22:23:00Z" w16du:dateUtc="2025-07-20T16:53:00Z"/>
        </w:rPr>
      </w:pPr>
      <w:ins w:id="60" w:author="Microsoft Word" w:date="2025-07-20T22:23:00Z" w16du:dateUtc="2025-07-20T16:53:00Z">
        <w:r w:rsidRPr="00A37B8B">
          <w:t xml:space="preserve">         </w:t>
        </w:r>
        <w:proofErr w:type="spellStart"/>
        <w:r w:rsidRPr="00A37B8B">
          <w:t>xmlns:xsi</w:t>
        </w:r>
        <w:proofErr w:type="spellEnd"/>
        <w:r w:rsidRPr="00A37B8B">
          <w:t>="http://www.w3.org/2001/XMLSchema-instance"</w:t>
        </w:r>
      </w:ins>
    </w:p>
    <w:p w14:paraId="58A69773" w14:textId="77777777" w:rsidR="00A37B8B" w:rsidRPr="00A37B8B" w:rsidRDefault="00A37B8B" w:rsidP="00A37B8B">
      <w:pPr>
        <w:rPr>
          <w:ins w:id="61" w:author="Microsoft Word" w:date="2025-07-20T22:23:00Z" w16du:dateUtc="2025-07-20T16:53:00Z"/>
        </w:rPr>
      </w:pPr>
      <w:ins w:id="62" w:author="Microsoft Word" w:date="2025-07-20T22:23:00Z" w16du:dateUtc="2025-07-20T16:53:00Z">
        <w:r w:rsidRPr="00A37B8B">
          <w:t xml:space="preserve">         </w:t>
        </w:r>
        <w:proofErr w:type="spellStart"/>
        <w:r w:rsidRPr="00A37B8B">
          <w:t>xsi:schemaLocation</w:t>
        </w:r>
        <w:proofErr w:type="spellEnd"/>
        <w:r w:rsidRPr="00A37B8B">
          <w:t>="http://maven.apache.org/POM/4.0.0</w:t>
        </w:r>
      </w:ins>
    </w:p>
    <w:p w14:paraId="2E242750" w14:textId="2CF20CC3" w:rsidR="00A37B8B" w:rsidRPr="00A37B8B" w:rsidRDefault="00A37B8B" w:rsidP="00A37B8B">
      <w:pPr>
        <w:rPr>
          <w:ins w:id="63" w:author="Microsoft Word" w:date="2025-07-20T22:23:00Z" w16du:dateUtc="2025-07-20T16:53:00Z"/>
        </w:rPr>
      </w:pPr>
      <w:ins w:id="64" w:author="Microsoft Word" w:date="2025-07-20T22:23:00Z" w16du:dateUtc="2025-07-20T16:53:00Z">
        <w:r w:rsidRPr="00A37B8B">
          <w:t xml:space="preserve">                             http://maven.apache.org/xsd/maven-4.0.0.xsd"&gt;</w:t>
        </w:r>
      </w:ins>
    </w:p>
    <w:p w14:paraId="24862ADB" w14:textId="67A10315" w:rsidR="00A37B8B" w:rsidRPr="00A37B8B" w:rsidRDefault="00A37B8B" w:rsidP="00A37B8B">
      <w:pPr>
        <w:rPr>
          <w:ins w:id="65" w:author="Microsoft Word" w:date="2025-07-20T22:23:00Z" w16du:dateUtc="2025-07-20T16:53:00Z"/>
        </w:rPr>
      </w:pPr>
      <w:ins w:id="66" w:author="Microsoft Word" w:date="2025-07-20T22:23:00Z" w16du:dateUtc="2025-07-20T16:53:00Z">
        <w:r w:rsidRPr="00A37B8B">
          <w:t xml:space="preserve">    &lt;</w:t>
        </w:r>
        <w:proofErr w:type="spellStart"/>
        <w:r w:rsidRPr="00A37B8B">
          <w:t>modelVersion</w:t>
        </w:r>
        <w:proofErr w:type="spellEnd"/>
        <w:r w:rsidRPr="00A37B8B">
          <w:t>&gt;4.0.0&lt;/</w:t>
        </w:r>
        <w:proofErr w:type="spellStart"/>
        <w:r w:rsidRPr="00A37B8B">
          <w:t>modelVersion</w:t>
        </w:r>
        <w:proofErr w:type="spellEnd"/>
        <w:r w:rsidRPr="00A37B8B">
          <w:t>&gt;</w:t>
        </w:r>
      </w:ins>
    </w:p>
    <w:p w14:paraId="4A26CBD4" w14:textId="77777777" w:rsidR="00A37B8B" w:rsidRPr="00A37B8B" w:rsidRDefault="00A37B8B" w:rsidP="00A37B8B">
      <w:pPr>
        <w:rPr>
          <w:ins w:id="67" w:author="Microsoft Word" w:date="2025-07-20T22:23:00Z" w16du:dateUtc="2025-07-20T16:53:00Z"/>
        </w:rPr>
      </w:pPr>
      <w:ins w:id="68" w:author="Microsoft Word" w:date="2025-07-20T22:23:00Z" w16du:dateUtc="2025-07-20T16:53:00Z">
        <w:r w:rsidRPr="00A37B8B">
          <w:t xml:space="preserve">    &lt;</w:t>
        </w:r>
        <w:proofErr w:type="spellStart"/>
        <w:r w:rsidRPr="00A37B8B">
          <w:t>groupId</w:t>
        </w:r>
        <w:proofErr w:type="spellEnd"/>
        <w:r w:rsidRPr="00A37B8B">
          <w:t>&gt;</w:t>
        </w:r>
        <w:proofErr w:type="spellStart"/>
        <w:r w:rsidRPr="00A37B8B">
          <w:t>com.cognizant</w:t>
        </w:r>
        <w:proofErr w:type="spellEnd"/>
        <w:r w:rsidRPr="00A37B8B">
          <w:t>&lt;/</w:t>
        </w:r>
        <w:proofErr w:type="spellStart"/>
        <w:r w:rsidRPr="00A37B8B">
          <w:t>groupId</w:t>
        </w:r>
        <w:proofErr w:type="spellEnd"/>
        <w:r w:rsidRPr="00A37B8B">
          <w:t>&gt;</w:t>
        </w:r>
      </w:ins>
    </w:p>
    <w:p w14:paraId="4D666DAA" w14:textId="77777777" w:rsidR="00A37B8B" w:rsidRPr="00A37B8B" w:rsidRDefault="00A37B8B" w:rsidP="00A37B8B">
      <w:pPr>
        <w:rPr>
          <w:ins w:id="69" w:author="Microsoft Word" w:date="2025-07-20T22:23:00Z" w16du:dateUtc="2025-07-20T16:53:00Z"/>
        </w:rPr>
      </w:pPr>
      <w:ins w:id="70" w:author="Microsoft Word" w:date="2025-07-20T22:23:00Z" w16du:dateUtc="2025-07-20T16:53:00Z">
        <w:r w:rsidRPr="00A37B8B">
          <w:t xml:space="preserve">    &lt;</w:t>
        </w:r>
        <w:proofErr w:type="spellStart"/>
        <w:r w:rsidRPr="00A37B8B">
          <w:t>artifactId</w:t>
        </w:r>
        <w:proofErr w:type="spellEnd"/>
        <w:r w:rsidRPr="00A37B8B">
          <w:t>&gt;spring-rest&lt;/</w:t>
        </w:r>
        <w:proofErr w:type="spellStart"/>
        <w:r w:rsidRPr="00A37B8B">
          <w:t>artifactId</w:t>
        </w:r>
        <w:proofErr w:type="spellEnd"/>
        <w:r w:rsidRPr="00A37B8B">
          <w:t>&gt;</w:t>
        </w:r>
      </w:ins>
    </w:p>
    <w:p w14:paraId="6D89F0F1" w14:textId="77777777" w:rsidR="00A37B8B" w:rsidRPr="00A37B8B" w:rsidRDefault="00A37B8B" w:rsidP="00A37B8B">
      <w:pPr>
        <w:rPr>
          <w:ins w:id="71" w:author="Microsoft Word" w:date="2025-07-20T22:23:00Z" w16du:dateUtc="2025-07-20T16:53:00Z"/>
        </w:rPr>
      </w:pPr>
      <w:ins w:id="72" w:author="Microsoft Word" w:date="2025-07-20T22:23:00Z" w16du:dateUtc="2025-07-20T16:53:00Z">
        <w:r w:rsidRPr="00A37B8B">
          <w:t xml:space="preserve">    &lt;version&gt;1.0.0&lt;/version&gt;</w:t>
        </w:r>
      </w:ins>
    </w:p>
    <w:p w14:paraId="29E743AA" w14:textId="4B77F408" w:rsidR="00A37B8B" w:rsidRPr="00A37B8B" w:rsidRDefault="00A37B8B" w:rsidP="00A37B8B">
      <w:pPr>
        <w:rPr>
          <w:ins w:id="73" w:author="Microsoft Word" w:date="2025-07-20T22:23:00Z" w16du:dateUtc="2025-07-20T16:53:00Z"/>
        </w:rPr>
      </w:pPr>
      <w:ins w:id="74" w:author="Microsoft Word" w:date="2025-07-20T22:23:00Z" w16du:dateUtc="2025-07-20T16:53:00Z">
        <w:r w:rsidRPr="00A37B8B">
          <w:t xml:space="preserve">    &lt;packaging&gt;jar&lt;/packaging&gt;</w:t>
        </w:r>
      </w:ins>
    </w:p>
    <w:p w14:paraId="281B8E5A" w14:textId="77777777" w:rsidR="00A37B8B" w:rsidRPr="00A37B8B" w:rsidRDefault="00A37B8B" w:rsidP="00A37B8B">
      <w:pPr>
        <w:rPr>
          <w:ins w:id="75" w:author="Microsoft Word" w:date="2025-07-20T22:23:00Z" w16du:dateUtc="2025-07-20T16:53:00Z"/>
        </w:rPr>
      </w:pPr>
      <w:ins w:id="76" w:author="Microsoft Word" w:date="2025-07-20T22:23:00Z" w16du:dateUtc="2025-07-20T16:53:00Z">
        <w:r w:rsidRPr="00A37B8B">
          <w:t xml:space="preserve">    &lt;name&gt;spring-rest&lt;/name&gt;</w:t>
        </w:r>
      </w:ins>
    </w:p>
    <w:p w14:paraId="1FF5833A" w14:textId="590CEF68" w:rsidR="00A37B8B" w:rsidRPr="00A37B8B" w:rsidRDefault="00A37B8B" w:rsidP="00A37B8B">
      <w:pPr>
        <w:rPr>
          <w:ins w:id="77" w:author="Microsoft Word" w:date="2025-07-20T22:23:00Z" w16du:dateUtc="2025-07-20T16:53:00Z"/>
        </w:rPr>
      </w:pPr>
      <w:ins w:id="78" w:author="Microsoft Word" w:date="2025-07-20T22:23:00Z" w16du:dateUtc="2025-07-20T16:53:00Z">
        <w:r w:rsidRPr="00A37B8B">
          <w:t xml:space="preserve">    &lt;description&gt;Spring Boot Hello World REST API&lt;/description&gt;</w:t>
        </w:r>
      </w:ins>
    </w:p>
    <w:p w14:paraId="28B7FC26" w14:textId="77777777" w:rsidR="00A37B8B" w:rsidRPr="00A37B8B" w:rsidRDefault="00A37B8B" w:rsidP="00A37B8B">
      <w:pPr>
        <w:rPr>
          <w:ins w:id="79" w:author="Microsoft Word" w:date="2025-07-20T22:23:00Z" w16du:dateUtc="2025-07-20T16:53:00Z"/>
        </w:rPr>
      </w:pPr>
      <w:ins w:id="80" w:author="Microsoft Word" w:date="2025-07-20T22:23:00Z" w16du:dateUtc="2025-07-20T16:53:00Z">
        <w:r w:rsidRPr="00A37B8B">
          <w:t xml:space="preserve">    &lt;!-- Spring Boot Parent --&gt;</w:t>
        </w:r>
      </w:ins>
    </w:p>
    <w:p w14:paraId="3550FA7F" w14:textId="77777777" w:rsidR="00A37B8B" w:rsidRPr="00A37B8B" w:rsidRDefault="00A37B8B" w:rsidP="00A37B8B">
      <w:pPr>
        <w:rPr>
          <w:ins w:id="81" w:author="Microsoft Word" w:date="2025-07-20T22:23:00Z" w16du:dateUtc="2025-07-20T16:53:00Z"/>
        </w:rPr>
      </w:pPr>
      <w:ins w:id="82" w:author="Microsoft Word" w:date="2025-07-20T22:23:00Z" w16du:dateUtc="2025-07-20T16:53:00Z">
        <w:r w:rsidRPr="00A37B8B">
          <w:lastRenderedPageBreak/>
          <w:t xml:space="preserve">    &lt;parent&gt;</w:t>
        </w:r>
      </w:ins>
    </w:p>
    <w:p w14:paraId="7EA6B8EB" w14:textId="77777777" w:rsidR="00A37B8B" w:rsidRPr="00A37B8B" w:rsidRDefault="00A37B8B" w:rsidP="00A37B8B">
      <w:pPr>
        <w:rPr>
          <w:ins w:id="83" w:author="Microsoft Word" w:date="2025-07-20T22:23:00Z" w16du:dateUtc="2025-07-20T16:53:00Z"/>
        </w:rPr>
      </w:pPr>
      <w:ins w:id="84" w:author="Microsoft Word" w:date="2025-07-20T22:23:00Z" w16du:dateUtc="2025-07-20T16:53:00Z">
        <w:r w:rsidRPr="00A37B8B">
          <w:t xml:space="preserve">        &lt;</w:t>
        </w:r>
        <w:proofErr w:type="spellStart"/>
        <w:r w:rsidRPr="00A37B8B">
          <w:t>groupId</w:t>
        </w:r>
        <w:proofErr w:type="spellEnd"/>
        <w:r w:rsidRPr="00A37B8B">
          <w:t>&gt;</w:t>
        </w:r>
        <w:proofErr w:type="spellStart"/>
        <w:r w:rsidRPr="00A37B8B">
          <w:t>org.springframework.boot</w:t>
        </w:r>
        <w:proofErr w:type="spellEnd"/>
        <w:r w:rsidRPr="00A37B8B">
          <w:t>&lt;/</w:t>
        </w:r>
        <w:proofErr w:type="spellStart"/>
        <w:r w:rsidRPr="00A37B8B">
          <w:t>groupId</w:t>
        </w:r>
        <w:proofErr w:type="spellEnd"/>
        <w:r w:rsidRPr="00A37B8B">
          <w:t>&gt;</w:t>
        </w:r>
      </w:ins>
    </w:p>
    <w:p w14:paraId="5D1106F5" w14:textId="77777777" w:rsidR="00A37B8B" w:rsidRPr="00A37B8B" w:rsidRDefault="00A37B8B" w:rsidP="00A37B8B">
      <w:pPr>
        <w:rPr>
          <w:ins w:id="85" w:author="Microsoft Word" w:date="2025-07-20T22:23:00Z" w16du:dateUtc="2025-07-20T16:53:00Z"/>
        </w:rPr>
      </w:pPr>
      <w:ins w:id="86" w:author="Microsoft Word" w:date="2025-07-20T22:23:00Z" w16du:dateUtc="2025-07-20T16:53:00Z">
        <w:r w:rsidRPr="00A37B8B">
          <w:t xml:space="preserve">        &lt;</w:t>
        </w:r>
        <w:proofErr w:type="spellStart"/>
        <w:r w:rsidRPr="00A37B8B">
          <w:t>artifactId</w:t>
        </w:r>
        <w:proofErr w:type="spellEnd"/>
        <w:r w:rsidRPr="00A37B8B">
          <w:t>&gt;spring-boot-starter-parent&lt;/</w:t>
        </w:r>
        <w:proofErr w:type="spellStart"/>
        <w:r w:rsidRPr="00A37B8B">
          <w:t>artifactId</w:t>
        </w:r>
        <w:proofErr w:type="spellEnd"/>
        <w:r w:rsidRPr="00A37B8B">
          <w:t>&gt;</w:t>
        </w:r>
      </w:ins>
    </w:p>
    <w:p w14:paraId="7144BAF2" w14:textId="77777777" w:rsidR="00A37B8B" w:rsidRPr="00A37B8B" w:rsidRDefault="00A37B8B" w:rsidP="00A37B8B">
      <w:pPr>
        <w:rPr>
          <w:ins w:id="87" w:author="Microsoft Word" w:date="2025-07-20T22:23:00Z" w16du:dateUtc="2025-07-20T16:53:00Z"/>
        </w:rPr>
      </w:pPr>
      <w:ins w:id="88" w:author="Microsoft Word" w:date="2025-07-20T22:23:00Z" w16du:dateUtc="2025-07-20T16:53:00Z">
        <w:r w:rsidRPr="00A37B8B">
          <w:t xml:space="preserve">        &lt;version&gt;2.7.5&lt;/version&gt; &lt;!-- Or use latest stable version --&gt;</w:t>
        </w:r>
      </w:ins>
    </w:p>
    <w:p w14:paraId="74C4BCDD" w14:textId="77777777" w:rsidR="00A37B8B" w:rsidRPr="00A37B8B" w:rsidRDefault="00A37B8B" w:rsidP="00A37B8B">
      <w:pPr>
        <w:rPr>
          <w:ins w:id="89" w:author="Microsoft Word" w:date="2025-07-20T22:23:00Z" w16du:dateUtc="2025-07-20T16:53:00Z"/>
        </w:rPr>
      </w:pPr>
      <w:ins w:id="90" w:author="Microsoft Word" w:date="2025-07-20T22:23:00Z" w16du:dateUtc="2025-07-20T16:53:00Z">
        <w:r w:rsidRPr="00A37B8B">
          <w:t xml:space="preserve">        &lt;</w:t>
        </w:r>
        <w:proofErr w:type="spellStart"/>
        <w:r w:rsidRPr="00A37B8B">
          <w:t>relativePath</w:t>
        </w:r>
        <w:proofErr w:type="spellEnd"/>
        <w:r w:rsidRPr="00A37B8B">
          <w:t>/&gt;</w:t>
        </w:r>
      </w:ins>
    </w:p>
    <w:p w14:paraId="022B2B18" w14:textId="513D597A" w:rsidR="00A37B8B" w:rsidRPr="00A37B8B" w:rsidRDefault="00A37B8B" w:rsidP="00A37B8B">
      <w:pPr>
        <w:rPr>
          <w:ins w:id="91" w:author="Microsoft Word" w:date="2025-07-20T22:23:00Z" w16du:dateUtc="2025-07-20T16:53:00Z"/>
        </w:rPr>
      </w:pPr>
      <w:ins w:id="92" w:author="Microsoft Word" w:date="2025-07-20T22:23:00Z" w16du:dateUtc="2025-07-20T16:53:00Z">
        <w:r w:rsidRPr="00A37B8B">
          <w:t xml:space="preserve">    &lt;/parent&gt;</w:t>
        </w:r>
      </w:ins>
    </w:p>
    <w:p w14:paraId="4D20F981" w14:textId="77777777" w:rsidR="00A37B8B" w:rsidRPr="00A37B8B" w:rsidRDefault="00A37B8B" w:rsidP="00A37B8B">
      <w:pPr>
        <w:rPr>
          <w:ins w:id="93" w:author="Microsoft Word" w:date="2025-07-20T22:23:00Z" w16du:dateUtc="2025-07-20T16:53:00Z"/>
        </w:rPr>
      </w:pPr>
      <w:ins w:id="94" w:author="Microsoft Word" w:date="2025-07-20T22:23:00Z" w16du:dateUtc="2025-07-20T16:53:00Z">
        <w:r w:rsidRPr="00A37B8B">
          <w:t xml:space="preserve">    &lt;properties&gt;</w:t>
        </w:r>
      </w:ins>
    </w:p>
    <w:p w14:paraId="0510B624" w14:textId="77777777" w:rsidR="00A37B8B" w:rsidRPr="00A37B8B" w:rsidRDefault="00A37B8B" w:rsidP="00A37B8B">
      <w:pPr>
        <w:rPr>
          <w:ins w:id="95" w:author="Microsoft Word" w:date="2025-07-20T22:23:00Z" w16du:dateUtc="2025-07-20T16:53:00Z"/>
        </w:rPr>
      </w:pPr>
      <w:ins w:id="96" w:author="Microsoft Word" w:date="2025-07-20T22:23:00Z" w16du:dateUtc="2025-07-20T16:53:00Z">
        <w:r w:rsidRPr="00A37B8B">
          <w:t xml:space="preserve">        &lt;</w:t>
        </w:r>
        <w:proofErr w:type="spellStart"/>
        <w:r w:rsidRPr="00A37B8B">
          <w:t>java.version</w:t>
        </w:r>
        <w:proofErr w:type="spellEnd"/>
        <w:r w:rsidRPr="00A37B8B">
          <w:t>&gt;11&lt;/</w:t>
        </w:r>
        <w:proofErr w:type="spellStart"/>
        <w:r w:rsidRPr="00A37B8B">
          <w:t>java.version</w:t>
        </w:r>
        <w:proofErr w:type="spellEnd"/>
        <w:r w:rsidRPr="00A37B8B">
          <w:t>&gt; &lt;!-- Use 17 if your JDK is 17 --&gt;</w:t>
        </w:r>
      </w:ins>
    </w:p>
    <w:p w14:paraId="3B29329A" w14:textId="56EE65A4" w:rsidR="00A37B8B" w:rsidRPr="00A37B8B" w:rsidRDefault="00A37B8B" w:rsidP="00A37B8B">
      <w:pPr>
        <w:rPr>
          <w:ins w:id="97" w:author="Microsoft Word" w:date="2025-07-20T22:23:00Z" w16du:dateUtc="2025-07-20T16:53:00Z"/>
        </w:rPr>
      </w:pPr>
      <w:ins w:id="98" w:author="Microsoft Word" w:date="2025-07-20T22:23:00Z" w16du:dateUtc="2025-07-20T16:53:00Z">
        <w:r w:rsidRPr="00A37B8B">
          <w:t xml:space="preserve">    &lt;/properties&gt;</w:t>
        </w:r>
      </w:ins>
    </w:p>
    <w:p w14:paraId="36871C95" w14:textId="77777777" w:rsidR="00A37B8B" w:rsidRPr="00A37B8B" w:rsidRDefault="00A37B8B" w:rsidP="00A37B8B">
      <w:pPr>
        <w:rPr>
          <w:ins w:id="99" w:author="Microsoft Word" w:date="2025-07-20T22:23:00Z" w16du:dateUtc="2025-07-20T16:53:00Z"/>
        </w:rPr>
      </w:pPr>
      <w:ins w:id="100" w:author="Microsoft Word" w:date="2025-07-20T22:23:00Z" w16du:dateUtc="2025-07-20T16:53:00Z">
        <w:r w:rsidRPr="00A37B8B">
          <w:t xml:space="preserve">    &lt;dependencies&gt;</w:t>
        </w:r>
      </w:ins>
    </w:p>
    <w:p w14:paraId="78604369" w14:textId="77777777" w:rsidR="00A37B8B" w:rsidRPr="00A37B8B" w:rsidRDefault="00A37B8B" w:rsidP="00A37B8B">
      <w:pPr>
        <w:rPr>
          <w:ins w:id="101" w:author="Microsoft Word" w:date="2025-07-20T22:23:00Z" w16du:dateUtc="2025-07-20T16:53:00Z"/>
        </w:rPr>
      </w:pPr>
      <w:ins w:id="102" w:author="Microsoft Word" w:date="2025-07-20T22:23:00Z" w16du:dateUtc="2025-07-20T16:53:00Z">
        <w:r w:rsidRPr="00A37B8B">
          <w:t xml:space="preserve">        &lt;!-- Spring Web for REST controllers --&gt;</w:t>
        </w:r>
      </w:ins>
    </w:p>
    <w:p w14:paraId="200717B2" w14:textId="77777777" w:rsidR="00A37B8B" w:rsidRPr="00A37B8B" w:rsidRDefault="00A37B8B" w:rsidP="00A37B8B">
      <w:pPr>
        <w:rPr>
          <w:ins w:id="103" w:author="Microsoft Word" w:date="2025-07-20T22:23:00Z" w16du:dateUtc="2025-07-20T16:53:00Z"/>
        </w:rPr>
      </w:pPr>
      <w:ins w:id="104" w:author="Microsoft Word" w:date="2025-07-20T22:23:00Z" w16du:dateUtc="2025-07-20T16:53:00Z">
        <w:r w:rsidRPr="00A37B8B">
          <w:t xml:space="preserve">        &lt;dependency&gt;</w:t>
        </w:r>
      </w:ins>
    </w:p>
    <w:p w14:paraId="4B24C794" w14:textId="77777777" w:rsidR="00A37B8B" w:rsidRPr="00A37B8B" w:rsidRDefault="00A37B8B" w:rsidP="00A37B8B">
      <w:pPr>
        <w:rPr>
          <w:ins w:id="105" w:author="Microsoft Word" w:date="2025-07-20T22:23:00Z" w16du:dateUtc="2025-07-20T16:53:00Z"/>
        </w:rPr>
      </w:pPr>
      <w:ins w:id="106" w:author="Microsoft Word" w:date="2025-07-20T22:23:00Z" w16du:dateUtc="2025-07-20T16:53:00Z">
        <w:r w:rsidRPr="00A37B8B">
          <w:t xml:space="preserve">            &lt;</w:t>
        </w:r>
        <w:proofErr w:type="spellStart"/>
        <w:r w:rsidRPr="00A37B8B">
          <w:t>groupId</w:t>
        </w:r>
        <w:proofErr w:type="spellEnd"/>
        <w:r w:rsidRPr="00A37B8B">
          <w:t>&gt;</w:t>
        </w:r>
        <w:proofErr w:type="spellStart"/>
        <w:r w:rsidRPr="00A37B8B">
          <w:t>org.springframework.boot</w:t>
        </w:r>
        <w:proofErr w:type="spellEnd"/>
        <w:r w:rsidRPr="00A37B8B">
          <w:t>&lt;/</w:t>
        </w:r>
        <w:proofErr w:type="spellStart"/>
        <w:r w:rsidRPr="00A37B8B">
          <w:t>groupId</w:t>
        </w:r>
        <w:proofErr w:type="spellEnd"/>
        <w:r w:rsidRPr="00A37B8B">
          <w:t>&gt;</w:t>
        </w:r>
      </w:ins>
    </w:p>
    <w:p w14:paraId="5D095048" w14:textId="77777777" w:rsidR="00A37B8B" w:rsidRPr="00A37B8B" w:rsidRDefault="00A37B8B" w:rsidP="00A37B8B">
      <w:pPr>
        <w:rPr>
          <w:ins w:id="107" w:author="Microsoft Word" w:date="2025-07-20T22:23:00Z" w16du:dateUtc="2025-07-20T16:53:00Z"/>
        </w:rPr>
      </w:pPr>
      <w:ins w:id="108" w:author="Microsoft Word" w:date="2025-07-20T22:23:00Z" w16du:dateUtc="2025-07-20T16:53:00Z">
        <w:r w:rsidRPr="00A37B8B">
          <w:t xml:space="preserve">            &lt;</w:t>
        </w:r>
        <w:proofErr w:type="spellStart"/>
        <w:r w:rsidRPr="00A37B8B">
          <w:t>artifactId</w:t>
        </w:r>
        <w:proofErr w:type="spellEnd"/>
        <w:r w:rsidRPr="00A37B8B">
          <w:t>&gt;spring-boot-starter-web&lt;/</w:t>
        </w:r>
        <w:proofErr w:type="spellStart"/>
        <w:r w:rsidRPr="00A37B8B">
          <w:t>artifactId</w:t>
        </w:r>
        <w:proofErr w:type="spellEnd"/>
        <w:r w:rsidRPr="00A37B8B">
          <w:t>&gt;</w:t>
        </w:r>
      </w:ins>
    </w:p>
    <w:p w14:paraId="124104F7" w14:textId="1CDD0FA7" w:rsidR="00A37B8B" w:rsidRPr="00A37B8B" w:rsidRDefault="00A37B8B" w:rsidP="00A37B8B">
      <w:pPr>
        <w:rPr>
          <w:ins w:id="109" w:author="Microsoft Word" w:date="2025-07-20T22:23:00Z" w16du:dateUtc="2025-07-20T16:53:00Z"/>
        </w:rPr>
      </w:pPr>
      <w:ins w:id="110" w:author="Microsoft Word" w:date="2025-07-20T22:23:00Z" w16du:dateUtc="2025-07-20T16:53:00Z">
        <w:r w:rsidRPr="00A37B8B">
          <w:t xml:space="preserve">        &lt;/dependency&gt;</w:t>
        </w:r>
      </w:ins>
    </w:p>
    <w:p w14:paraId="63683A57" w14:textId="77777777" w:rsidR="00A37B8B" w:rsidRPr="00A37B8B" w:rsidRDefault="00A37B8B" w:rsidP="00A37B8B">
      <w:pPr>
        <w:rPr>
          <w:ins w:id="111" w:author="Microsoft Word" w:date="2025-07-20T22:23:00Z" w16du:dateUtc="2025-07-20T16:53:00Z"/>
        </w:rPr>
      </w:pPr>
      <w:ins w:id="112" w:author="Microsoft Word" w:date="2025-07-20T22:23:00Z" w16du:dateUtc="2025-07-20T16:53:00Z">
        <w:r w:rsidRPr="00A37B8B">
          <w:t xml:space="preserve">        &lt;!-- Logging (comes with web) --&gt;</w:t>
        </w:r>
      </w:ins>
    </w:p>
    <w:p w14:paraId="309307CE" w14:textId="77777777" w:rsidR="00A37B8B" w:rsidRPr="00A37B8B" w:rsidRDefault="00A37B8B" w:rsidP="00A37B8B">
      <w:pPr>
        <w:rPr>
          <w:ins w:id="113" w:author="Microsoft Word" w:date="2025-07-20T22:23:00Z" w16du:dateUtc="2025-07-20T16:53:00Z"/>
        </w:rPr>
      </w:pPr>
      <w:ins w:id="114" w:author="Microsoft Word" w:date="2025-07-20T22:23:00Z" w16du:dateUtc="2025-07-20T16:53:00Z">
        <w:r w:rsidRPr="00A37B8B">
          <w:t xml:space="preserve">        &lt;dependency&gt;</w:t>
        </w:r>
      </w:ins>
    </w:p>
    <w:p w14:paraId="139F2867" w14:textId="77777777" w:rsidR="00A37B8B" w:rsidRPr="00A37B8B" w:rsidRDefault="00A37B8B" w:rsidP="00A37B8B">
      <w:pPr>
        <w:rPr>
          <w:ins w:id="115" w:author="Microsoft Word" w:date="2025-07-20T22:23:00Z" w16du:dateUtc="2025-07-20T16:53:00Z"/>
        </w:rPr>
      </w:pPr>
      <w:ins w:id="116" w:author="Microsoft Word" w:date="2025-07-20T22:23:00Z" w16du:dateUtc="2025-07-20T16:53:00Z">
        <w:r w:rsidRPr="00A37B8B">
          <w:t xml:space="preserve">            &lt;</w:t>
        </w:r>
        <w:proofErr w:type="spellStart"/>
        <w:r w:rsidRPr="00A37B8B">
          <w:t>groupId</w:t>
        </w:r>
        <w:proofErr w:type="spellEnd"/>
        <w:r w:rsidRPr="00A37B8B">
          <w:t>&gt;</w:t>
        </w:r>
        <w:proofErr w:type="spellStart"/>
        <w:r w:rsidRPr="00A37B8B">
          <w:t>org.springframework.boot</w:t>
        </w:r>
        <w:proofErr w:type="spellEnd"/>
        <w:r w:rsidRPr="00A37B8B">
          <w:t>&lt;/</w:t>
        </w:r>
        <w:proofErr w:type="spellStart"/>
        <w:r w:rsidRPr="00A37B8B">
          <w:t>groupId</w:t>
        </w:r>
        <w:proofErr w:type="spellEnd"/>
        <w:r w:rsidRPr="00A37B8B">
          <w:t>&gt;</w:t>
        </w:r>
      </w:ins>
    </w:p>
    <w:p w14:paraId="5BDDC498" w14:textId="77777777" w:rsidR="00A37B8B" w:rsidRPr="00A37B8B" w:rsidRDefault="00A37B8B" w:rsidP="00A37B8B">
      <w:pPr>
        <w:rPr>
          <w:ins w:id="117" w:author="Microsoft Word" w:date="2025-07-20T22:23:00Z" w16du:dateUtc="2025-07-20T16:53:00Z"/>
        </w:rPr>
      </w:pPr>
      <w:ins w:id="118" w:author="Microsoft Word" w:date="2025-07-20T22:23:00Z" w16du:dateUtc="2025-07-20T16:53:00Z">
        <w:r w:rsidRPr="00A37B8B">
          <w:t xml:space="preserve">            &lt;</w:t>
        </w:r>
        <w:proofErr w:type="spellStart"/>
        <w:r w:rsidRPr="00A37B8B">
          <w:t>artifactId</w:t>
        </w:r>
        <w:proofErr w:type="spellEnd"/>
        <w:r w:rsidRPr="00A37B8B">
          <w:t>&gt;spring-boot-starter-logging&lt;/</w:t>
        </w:r>
        <w:proofErr w:type="spellStart"/>
        <w:r w:rsidRPr="00A37B8B">
          <w:t>artifactId</w:t>
        </w:r>
        <w:proofErr w:type="spellEnd"/>
        <w:r w:rsidRPr="00A37B8B">
          <w:t>&gt;</w:t>
        </w:r>
      </w:ins>
    </w:p>
    <w:p w14:paraId="583DAC2C" w14:textId="191223B5" w:rsidR="00A37B8B" w:rsidRPr="00A37B8B" w:rsidRDefault="00A37B8B" w:rsidP="00A37B8B">
      <w:pPr>
        <w:rPr>
          <w:ins w:id="119" w:author="Microsoft Word" w:date="2025-07-20T22:23:00Z" w16du:dateUtc="2025-07-20T16:53:00Z"/>
        </w:rPr>
      </w:pPr>
      <w:ins w:id="120" w:author="Microsoft Word" w:date="2025-07-20T22:23:00Z" w16du:dateUtc="2025-07-20T16:53:00Z">
        <w:r w:rsidRPr="00A37B8B">
          <w:t xml:space="preserve">        &lt;/dependency&gt;</w:t>
        </w:r>
      </w:ins>
    </w:p>
    <w:p w14:paraId="5102EF9F" w14:textId="77777777" w:rsidR="00A37B8B" w:rsidRPr="00A37B8B" w:rsidRDefault="00A37B8B" w:rsidP="00A37B8B">
      <w:pPr>
        <w:rPr>
          <w:ins w:id="121" w:author="Microsoft Word" w:date="2025-07-20T22:23:00Z" w16du:dateUtc="2025-07-20T16:53:00Z"/>
        </w:rPr>
      </w:pPr>
      <w:ins w:id="122" w:author="Microsoft Word" w:date="2025-07-20T22:23:00Z" w16du:dateUtc="2025-07-20T16:53:00Z">
        <w:r w:rsidRPr="00A37B8B">
          <w:t xml:space="preserve">        &lt;!-- Optional: Spring Boot testing --&gt;</w:t>
        </w:r>
      </w:ins>
    </w:p>
    <w:p w14:paraId="78AF8638" w14:textId="77777777" w:rsidR="00A37B8B" w:rsidRPr="00A37B8B" w:rsidRDefault="00A37B8B" w:rsidP="00A37B8B">
      <w:pPr>
        <w:rPr>
          <w:ins w:id="123" w:author="Microsoft Word" w:date="2025-07-20T22:23:00Z" w16du:dateUtc="2025-07-20T16:53:00Z"/>
        </w:rPr>
      </w:pPr>
      <w:ins w:id="124" w:author="Microsoft Word" w:date="2025-07-20T22:23:00Z" w16du:dateUtc="2025-07-20T16:53:00Z">
        <w:r w:rsidRPr="00A37B8B">
          <w:t xml:space="preserve">        &lt;dependency&gt;</w:t>
        </w:r>
      </w:ins>
    </w:p>
    <w:p w14:paraId="00BCFBEC" w14:textId="77777777" w:rsidR="00A37B8B" w:rsidRPr="00A37B8B" w:rsidRDefault="00A37B8B" w:rsidP="00A37B8B">
      <w:pPr>
        <w:rPr>
          <w:ins w:id="125" w:author="Microsoft Word" w:date="2025-07-20T22:23:00Z" w16du:dateUtc="2025-07-20T16:53:00Z"/>
        </w:rPr>
      </w:pPr>
      <w:ins w:id="126" w:author="Microsoft Word" w:date="2025-07-20T22:23:00Z" w16du:dateUtc="2025-07-20T16:53:00Z">
        <w:r w:rsidRPr="00A37B8B">
          <w:t xml:space="preserve">            &lt;</w:t>
        </w:r>
        <w:proofErr w:type="spellStart"/>
        <w:r w:rsidRPr="00A37B8B">
          <w:t>groupId</w:t>
        </w:r>
        <w:proofErr w:type="spellEnd"/>
        <w:r w:rsidRPr="00A37B8B">
          <w:t>&gt;</w:t>
        </w:r>
        <w:proofErr w:type="spellStart"/>
        <w:r w:rsidRPr="00A37B8B">
          <w:t>org.springframework.boot</w:t>
        </w:r>
        <w:proofErr w:type="spellEnd"/>
        <w:r w:rsidRPr="00A37B8B">
          <w:t>&lt;/</w:t>
        </w:r>
        <w:proofErr w:type="spellStart"/>
        <w:r w:rsidRPr="00A37B8B">
          <w:t>groupId</w:t>
        </w:r>
        <w:proofErr w:type="spellEnd"/>
        <w:r w:rsidRPr="00A37B8B">
          <w:t>&gt;</w:t>
        </w:r>
      </w:ins>
    </w:p>
    <w:p w14:paraId="6D193DA9" w14:textId="77777777" w:rsidR="00A37B8B" w:rsidRPr="00A37B8B" w:rsidRDefault="00A37B8B" w:rsidP="00A37B8B">
      <w:pPr>
        <w:rPr>
          <w:ins w:id="127" w:author="Microsoft Word" w:date="2025-07-20T22:23:00Z" w16du:dateUtc="2025-07-20T16:53:00Z"/>
        </w:rPr>
      </w:pPr>
      <w:ins w:id="128" w:author="Microsoft Word" w:date="2025-07-20T22:23:00Z" w16du:dateUtc="2025-07-20T16:53:00Z">
        <w:r w:rsidRPr="00A37B8B">
          <w:t xml:space="preserve">            &lt;</w:t>
        </w:r>
        <w:proofErr w:type="spellStart"/>
        <w:r w:rsidRPr="00A37B8B">
          <w:t>artifactId</w:t>
        </w:r>
        <w:proofErr w:type="spellEnd"/>
        <w:r w:rsidRPr="00A37B8B">
          <w:t>&gt;spring-boot-starter-test&lt;/</w:t>
        </w:r>
        <w:proofErr w:type="spellStart"/>
        <w:r w:rsidRPr="00A37B8B">
          <w:t>artifactId</w:t>
        </w:r>
        <w:proofErr w:type="spellEnd"/>
        <w:r w:rsidRPr="00A37B8B">
          <w:t>&gt;</w:t>
        </w:r>
      </w:ins>
    </w:p>
    <w:p w14:paraId="7C5F6DAF" w14:textId="77777777" w:rsidR="00A37B8B" w:rsidRPr="00A37B8B" w:rsidRDefault="00A37B8B" w:rsidP="00A37B8B">
      <w:pPr>
        <w:rPr>
          <w:ins w:id="129" w:author="Microsoft Word" w:date="2025-07-20T22:23:00Z" w16du:dateUtc="2025-07-20T16:53:00Z"/>
        </w:rPr>
      </w:pPr>
      <w:ins w:id="130" w:author="Microsoft Word" w:date="2025-07-20T22:23:00Z" w16du:dateUtc="2025-07-20T16:53:00Z">
        <w:r w:rsidRPr="00A37B8B">
          <w:lastRenderedPageBreak/>
          <w:t xml:space="preserve">            &lt;scope&gt;test&lt;/scope&gt;</w:t>
        </w:r>
      </w:ins>
    </w:p>
    <w:p w14:paraId="73FFD087" w14:textId="77777777" w:rsidR="00A37B8B" w:rsidRPr="00A37B8B" w:rsidRDefault="00A37B8B" w:rsidP="00A37B8B">
      <w:pPr>
        <w:rPr>
          <w:ins w:id="131" w:author="Microsoft Word" w:date="2025-07-20T22:23:00Z" w16du:dateUtc="2025-07-20T16:53:00Z"/>
        </w:rPr>
      </w:pPr>
      <w:ins w:id="132" w:author="Microsoft Word" w:date="2025-07-20T22:23:00Z" w16du:dateUtc="2025-07-20T16:53:00Z">
        <w:r w:rsidRPr="00A37B8B">
          <w:t xml:space="preserve">        &lt;/dependency&gt;</w:t>
        </w:r>
      </w:ins>
    </w:p>
    <w:p w14:paraId="01896D5A" w14:textId="67B57212" w:rsidR="00A37B8B" w:rsidRPr="00A37B8B" w:rsidRDefault="00A37B8B" w:rsidP="00A37B8B">
      <w:pPr>
        <w:rPr>
          <w:ins w:id="133" w:author="Microsoft Word" w:date="2025-07-20T22:23:00Z" w16du:dateUtc="2025-07-20T16:53:00Z"/>
        </w:rPr>
      </w:pPr>
      <w:ins w:id="134" w:author="Microsoft Word" w:date="2025-07-20T22:23:00Z" w16du:dateUtc="2025-07-20T16:53:00Z">
        <w:r w:rsidRPr="00A37B8B">
          <w:t xml:space="preserve">    &lt;/dependencies&gt;</w:t>
        </w:r>
      </w:ins>
    </w:p>
    <w:p w14:paraId="1034B52B" w14:textId="77777777" w:rsidR="00A37B8B" w:rsidRPr="00A37B8B" w:rsidRDefault="00A37B8B" w:rsidP="00A37B8B">
      <w:pPr>
        <w:rPr>
          <w:ins w:id="135" w:author="Microsoft Word" w:date="2025-07-20T22:23:00Z" w16du:dateUtc="2025-07-20T16:53:00Z"/>
        </w:rPr>
      </w:pPr>
      <w:ins w:id="136" w:author="Microsoft Word" w:date="2025-07-20T22:23:00Z" w16du:dateUtc="2025-07-20T16:53:00Z">
        <w:r w:rsidRPr="00A37B8B">
          <w:t xml:space="preserve">    &lt;build&gt;</w:t>
        </w:r>
      </w:ins>
    </w:p>
    <w:p w14:paraId="5116F130" w14:textId="77777777" w:rsidR="00A37B8B" w:rsidRPr="00A37B8B" w:rsidRDefault="00A37B8B" w:rsidP="00A37B8B">
      <w:pPr>
        <w:rPr>
          <w:ins w:id="137" w:author="Microsoft Word" w:date="2025-07-20T22:23:00Z" w16du:dateUtc="2025-07-20T16:53:00Z"/>
        </w:rPr>
      </w:pPr>
      <w:ins w:id="138" w:author="Microsoft Word" w:date="2025-07-20T22:23:00Z" w16du:dateUtc="2025-07-20T16:53:00Z">
        <w:r w:rsidRPr="00A37B8B">
          <w:t xml:space="preserve">        &lt;plugins&gt;</w:t>
        </w:r>
      </w:ins>
    </w:p>
    <w:p w14:paraId="782F971D" w14:textId="77777777" w:rsidR="00A37B8B" w:rsidRPr="00A37B8B" w:rsidRDefault="00A37B8B" w:rsidP="00A37B8B">
      <w:pPr>
        <w:rPr>
          <w:ins w:id="139" w:author="Microsoft Word" w:date="2025-07-20T22:23:00Z" w16du:dateUtc="2025-07-20T16:53:00Z"/>
        </w:rPr>
      </w:pPr>
      <w:ins w:id="140" w:author="Microsoft Word" w:date="2025-07-20T22:23:00Z" w16du:dateUtc="2025-07-20T16:53:00Z">
        <w:r w:rsidRPr="00A37B8B">
          <w:t xml:space="preserve">            &lt;!-- Enables `</w:t>
        </w:r>
        <w:proofErr w:type="spellStart"/>
        <w:r w:rsidRPr="00A37B8B">
          <w:t>mvn</w:t>
        </w:r>
        <w:proofErr w:type="spellEnd"/>
        <w:r w:rsidRPr="00A37B8B">
          <w:t xml:space="preserve"> </w:t>
        </w:r>
        <w:proofErr w:type="spellStart"/>
        <w:r w:rsidRPr="00A37B8B">
          <w:t>spring-boot:run</w:t>
        </w:r>
        <w:proofErr w:type="spellEnd"/>
        <w:r w:rsidRPr="00A37B8B">
          <w:t>` and JAR packaging --&gt;</w:t>
        </w:r>
      </w:ins>
    </w:p>
    <w:p w14:paraId="54C51F6E" w14:textId="77777777" w:rsidR="00A37B8B" w:rsidRPr="00A37B8B" w:rsidRDefault="00A37B8B" w:rsidP="00A37B8B">
      <w:pPr>
        <w:rPr>
          <w:ins w:id="141" w:author="Microsoft Word" w:date="2025-07-20T22:23:00Z" w16du:dateUtc="2025-07-20T16:53:00Z"/>
        </w:rPr>
      </w:pPr>
      <w:ins w:id="142" w:author="Microsoft Word" w:date="2025-07-20T22:23:00Z" w16du:dateUtc="2025-07-20T16:53:00Z">
        <w:r w:rsidRPr="00A37B8B">
          <w:t xml:space="preserve">            &lt;plugin&gt;</w:t>
        </w:r>
      </w:ins>
    </w:p>
    <w:p w14:paraId="2953AE62" w14:textId="77777777" w:rsidR="00A37B8B" w:rsidRPr="00A37B8B" w:rsidRDefault="00A37B8B" w:rsidP="00A37B8B">
      <w:pPr>
        <w:rPr>
          <w:ins w:id="143" w:author="Microsoft Word" w:date="2025-07-20T22:23:00Z" w16du:dateUtc="2025-07-20T16:53:00Z"/>
        </w:rPr>
      </w:pPr>
      <w:ins w:id="144" w:author="Microsoft Word" w:date="2025-07-20T22:23:00Z" w16du:dateUtc="2025-07-20T16:53:00Z">
        <w:r w:rsidRPr="00A37B8B">
          <w:t xml:space="preserve">                &lt;</w:t>
        </w:r>
        <w:proofErr w:type="spellStart"/>
        <w:r w:rsidRPr="00A37B8B">
          <w:t>groupId</w:t>
        </w:r>
        <w:proofErr w:type="spellEnd"/>
        <w:r w:rsidRPr="00A37B8B">
          <w:t>&gt;</w:t>
        </w:r>
        <w:proofErr w:type="spellStart"/>
        <w:r w:rsidRPr="00A37B8B">
          <w:t>org.springframework.boot</w:t>
        </w:r>
        <w:proofErr w:type="spellEnd"/>
        <w:r w:rsidRPr="00A37B8B">
          <w:t>&lt;/</w:t>
        </w:r>
        <w:proofErr w:type="spellStart"/>
        <w:r w:rsidRPr="00A37B8B">
          <w:t>groupId</w:t>
        </w:r>
        <w:proofErr w:type="spellEnd"/>
        <w:r w:rsidRPr="00A37B8B">
          <w:t>&gt;</w:t>
        </w:r>
      </w:ins>
    </w:p>
    <w:p w14:paraId="0A559CE7" w14:textId="77777777" w:rsidR="00A37B8B" w:rsidRPr="00A37B8B" w:rsidRDefault="00A37B8B" w:rsidP="00A37B8B">
      <w:pPr>
        <w:rPr>
          <w:ins w:id="145" w:author="Microsoft Word" w:date="2025-07-20T22:23:00Z" w16du:dateUtc="2025-07-20T16:53:00Z"/>
        </w:rPr>
      </w:pPr>
      <w:ins w:id="146" w:author="Microsoft Word" w:date="2025-07-20T22:23:00Z" w16du:dateUtc="2025-07-20T16:53:00Z">
        <w:r w:rsidRPr="00A37B8B">
          <w:t xml:space="preserve">                &lt;</w:t>
        </w:r>
        <w:proofErr w:type="spellStart"/>
        <w:r w:rsidRPr="00A37B8B">
          <w:t>artifactId</w:t>
        </w:r>
        <w:proofErr w:type="spellEnd"/>
        <w:r w:rsidRPr="00A37B8B">
          <w:t>&gt;spring-boot-maven-plugin&lt;/</w:t>
        </w:r>
        <w:proofErr w:type="spellStart"/>
        <w:r w:rsidRPr="00A37B8B">
          <w:t>artifactId</w:t>
        </w:r>
        <w:proofErr w:type="spellEnd"/>
        <w:r w:rsidRPr="00A37B8B">
          <w:t>&gt;</w:t>
        </w:r>
      </w:ins>
    </w:p>
    <w:p w14:paraId="1170FF58" w14:textId="77777777" w:rsidR="00A37B8B" w:rsidRPr="00A37B8B" w:rsidRDefault="00A37B8B" w:rsidP="00A37B8B">
      <w:pPr>
        <w:rPr>
          <w:ins w:id="147" w:author="Microsoft Word" w:date="2025-07-20T22:23:00Z" w16du:dateUtc="2025-07-20T16:53:00Z"/>
        </w:rPr>
      </w:pPr>
      <w:ins w:id="148" w:author="Microsoft Word" w:date="2025-07-20T22:23:00Z" w16du:dateUtc="2025-07-20T16:53:00Z">
        <w:r w:rsidRPr="00A37B8B">
          <w:t xml:space="preserve">            &lt;/plugin&gt;</w:t>
        </w:r>
      </w:ins>
    </w:p>
    <w:p w14:paraId="37009A00" w14:textId="77777777" w:rsidR="00A37B8B" w:rsidRPr="00A37B8B" w:rsidRDefault="00A37B8B" w:rsidP="00A37B8B">
      <w:pPr>
        <w:rPr>
          <w:ins w:id="149" w:author="Microsoft Word" w:date="2025-07-20T22:23:00Z" w16du:dateUtc="2025-07-20T16:53:00Z"/>
        </w:rPr>
      </w:pPr>
      <w:ins w:id="150" w:author="Microsoft Word" w:date="2025-07-20T22:23:00Z" w16du:dateUtc="2025-07-20T16:53:00Z">
        <w:r w:rsidRPr="00A37B8B">
          <w:t xml:space="preserve">        &lt;/plugins&gt;</w:t>
        </w:r>
      </w:ins>
    </w:p>
    <w:p w14:paraId="5F583BD8" w14:textId="76432C49" w:rsidR="00A37B8B" w:rsidRPr="00A37B8B" w:rsidRDefault="00A37B8B" w:rsidP="00A37B8B">
      <w:pPr>
        <w:rPr>
          <w:ins w:id="151" w:author="Microsoft Word" w:date="2025-07-20T22:23:00Z" w16du:dateUtc="2025-07-20T16:53:00Z"/>
        </w:rPr>
      </w:pPr>
      <w:ins w:id="152" w:author="Microsoft Word" w:date="2025-07-20T22:23:00Z" w16du:dateUtc="2025-07-20T16:53:00Z">
        <w:r w:rsidRPr="00A37B8B">
          <w:t xml:space="preserve">    &lt;/build&gt;</w:t>
        </w:r>
      </w:ins>
    </w:p>
    <w:p w14:paraId="74C55BB6" w14:textId="4DF11192" w:rsidR="00D911F8" w:rsidRPr="005F0DE7" w:rsidRDefault="00A37B8B" w:rsidP="00D911F8">
      <w:ins w:id="153" w:author="Microsoft Word" w:date="2025-07-20T22:23:00Z" w16du:dateUtc="2025-07-20T16:53:00Z">
        <w:r w:rsidRPr="00A37B8B">
          <w:t>&lt;/project&gt;</w:t>
        </w:r>
      </w:ins>
    </w:p>
    <w:p w14:paraId="3B3F1CBE" w14:textId="77777777" w:rsidR="00D911F8" w:rsidRDefault="00D911F8" w:rsidP="00D911F8">
      <w:pPr>
        <w:rPr>
          <w:lang w:val="en-US"/>
        </w:rPr>
      </w:pPr>
    </w:p>
    <w:p w14:paraId="566E0732" w14:textId="00C07577" w:rsidR="00D911F8" w:rsidRPr="005F0DE7" w:rsidRDefault="00A37B8B" w:rsidP="00D911F8">
      <w:pPr>
        <w:rPr>
          <w:b/>
          <w:bCs/>
          <w:sz w:val="32"/>
          <w:szCs w:val="32"/>
          <w:lang w:val="en-US"/>
        </w:rPr>
      </w:pPr>
      <w:ins w:id="154" w:author="Microsoft Word" w:date="2025-07-20T22:23:00Z" w16du:dateUtc="2025-07-20T16:53:00Z">
        <w:r w:rsidRPr="005F0DE7">
          <w:rPr>
            <w:b/>
            <w:bCs/>
            <w:sz w:val="32"/>
            <w:szCs w:val="32"/>
            <w:lang w:val="en-US"/>
          </w:rPr>
          <w:t>Console output</w:t>
        </w:r>
      </w:ins>
    </w:p>
    <w:p w14:paraId="47F284D1" w14:textId="77777777" w:rsidR="00D911F8" w:rsidRDefault="00D911F8" w:rsidP="00D911F8">
      <w:pPr>
        <w:rPr>
          <w:lang w:val="en-US"/>
        </w:rPr>
      </w:pPr>
    </w:p>
    <w:p w14:paraId="3DBF6D69" w14:textId="057DE8BF" w:rsidR="00A37B8B" w:rsidRDefault="00A37B8B" w:rsidP="005F0DE7">
      <w:pPr>
        <w:jc w:val="center"/>
        <w:rPr>
          <w:lang w:val="en-US"/>
        </w:rPr>
      </w:pPr>
      <w:r w:rsidRPr="00A37B8B">
        <w:rPr>
          <w:noProof/>
          <w:lang w:val="en-US"/>
        </w:rPr>
        <w:drawing>
          <wp:inline distT="0" distB="0" distL="0" distR="0" wp14:anchorId="6760A132" wp14:editId="329FEE21">
            <wp:extent cx="4550410" cy="2262097"/>
            <wp:effectExtent l="0" t="0" r="2540" b="5080"/>
            <wp:docPr id="10641243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12435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62237" cy="2267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68536" w14:textId="24905C71" w:rsidR="00A37B8B" w:rsidRDefault="005F0DE7" w:rsidP="00D911F8">
      <w:pPr>
        <w:rPr>
          <w:lang w:val="en-US"/>
        </w:rPr>
      </w:pPr>
      <w:r>
        <w:rPr>
          <w:lang w:val="en-US"/>
        </w:rPr>
        <w:t xml:space="preserve">                                     </w:t>
      </w:r>
      <w:r w:rsidR="00A37B8B">
        <w:rPr>
          <w:lang w:val="en-US"/>
        </w:rPr>
        <w:t xml:space="preserve">URL : </w:t>
      </w:r>
      <w:r w:rsidR="00A37B8B" w:rsidRPr="00A37B8B">
        <w:rPr>
          <w:lang w:val="en-US"/>
        </w:rPr>
        <w:t>http://localhost:8083/hello</w:t>
      </w:r>
    </w:p>
    <w:p w14:paraId="08158EF2" w14:textId="77777777" w:rsidR="005F0DE7" w:rsidRDefault="005F0DE7" w:rsidP="00D911F8">
      <w:pPr>
        <w:rPr>
          <w:lang w:val="en-US"/>
        </w:rPr>
      </w:pPr>
    </w:p>
    <w:p w14:paraId="526C0716" w14:textId="5C9ABF29" w:rsidR="00A37B8B" w:rsidRDefault="005F0DE7" w:rsidP="00A37B8B">
      <w:pPr>
        <w:jc w:val="center"/>
        <w:rPr>
          <w:lang w:val="en-US"/>
        </w:rPr>
      </w:pPr>
      <w:r w:rsidRPr="00A37B8B">
        <w:rPr>
          <w:noProof/>
          <w:lang w:val="en-US"/>
        </w:rPr>
        <w:drawing>
          <wp:inline distT="0" distB="0" distL="0" distR="0" wp14:anchorId="37A46EB2" wp14:editId="1B27C7ED">
            <wp:extent cx="2660073" cy="1868225"/>
            <wp:effectExtent l="0" t="0" r="6985" b="0"/>
            <wp:docPr id="1545011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0116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71145" cy="1876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27D16" w14:textId="70FD0744" w:rsidR="001232D4" w:rsidRPr="005F0DE7" w:rsidRDefault="005F0DE7" w:rsidP="00D911F8">
      <w:pPr>
        <w:rPr>
          <w:b/>
          <w:bCs/>
          <w:sz w:val="32"/>
          <w:szCs w:val="32"/>
          <w:lang w:val="en-US"/>
        </w:rPr>
      </w:pPr>
      <w:r w:rsidRPr="005F0DE7">
        <w:rPr>
          <w:b/>
          <w:bCs/>
          <w:sz w:val="32"/>
          <w:szCs w:val="32"/>
          <w:lang w:val="en-US"/>
        </w:rPr>
        <w:t>REST - Country Web Service</w:t>
      </w:r>
    </w:p>
    <w:p w14:paraId="0C594C10" w14:textId="77777777" w:rsidR="001232D4" w:rsidRDefault="001232D4" w:rsidP="001232D4">
      <w:pPr>
        <w:rPr>
          <w:b/>
          <w:bCs/>
        </w:rPr>
      </w:pPr>
    </w:p>
    <w:p w14:paraId="4E840CEA" w14:textId="65F692E4" w:rsidR="001232D4" w:rsidRDefault="001232D4" w:rsidP="001232D4">
      <w:pPr>
        <w:jc w:val="center"/>
        <w:rPr>
          <w:b/>
          <w:bCs/>
        </w:rPr>
      </w:pPr>
      <w:r w:rsidRPr="001232D4">
        <w:rPr>
          <w:b/>
          <w:bCs/>
          <w:noProof/>
        </w:rPr>
        <w:drawing>
          <wp:inline distT="0" distB="0" distL="0" distR="0" wp14:anchorId="0BA25B64" wp14:editId="583227D6">
            <wp:extent cx="1392382" cy="1967583"/>
            <wp:effectExtent l="0" t="0" r="0" b="0"/>
            <wp:docPr id="8877894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78942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03525" cy="1983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772A8" w14:textId="04CF108D" w:rsidR="001232D4" w:rsidRPr="005F0DE7" w:rsidRDefault="005F0DE7" w:rsidP="001232D4">
      <w:pPr>
        <w:rPr>
          <w:b/>
          <w:bCs/>
          <w:sz w:val="32"/>
          <w:szCs w:val="32"/>
        </w:rPr>
      </w:pPr>
      <w:r w:rsidRPr="005F0DE7">
        <w:rPr>
          <w:b/>
          <w:bCs/>
          <w:sz w:val="32"/>
          <w:szCs w:val="32"/>
        </w:rPr>
        <w:t>SpringLearnApplication.java</w:t>
      </w:r>
    </w:p>
    <w:p w14:paraId="7834C017" w14:textId="3AF05130" w:rsidR="001232D4" w:rsidRPr="001232D4" w:rsidRDefault="001232D4" w:rsidP="001232D4">
      <w:r w:rsidRPr="001232D4">
        <w:rPr>
          <w:b/>
          <w:bCs/>
        </w:rPr>
        <w:t>package</w:t>
      </w:r>
      <w:r w:rsidRPr="001232D4">
        <w:t xml:space="preserve"> </w:t>
      </w:r>
      <w:proofErr w:type="spellStart"/>
      <w:r w:rsidRPr="001232D4">
        <w:t>com.cognizant</w:t>
      </w:r>
      <w:proofErr w:type="spellEnd"/>
      <w:r w:rsidRPr="001232D4">
        <w:t>;</w:t>
      </w:r>
    </w:p>
    <w:p w14:paraId="1ABA2BF7" w14:textId="77777777" w:rsidR="001232D4" w:rsidRPr="001232D4" w:rsidRDefault="001232D4" w:rsidP="001232D4">
      <w:r w:rsidRPr="001232D4">
        <w:rPr>
          <w:b/>
          <w:bCs/>
        </w:rPr>
        <w:t>import</w:t>
      </w:r>
      <w:r w:rsidRPr="001232D4">
        <w:t xml:space="preserve"> </w:t>
      </w:r>
      <w:proofErr w:type="spellStart"/>
      <w:r w:rsidRPr="001232D4">
        <w:t>org.springframework.boot.SpringApplication</w:t>
      </w:r>
      <w:proofErr w:type="spellEnd"/>
      <w:r w:rsidRPr="001232D4">
        <w:t>;</w:t>
      </w:r>
    </w:p>
    <w:p w14:paraId="73357513" w14:textId="77777777" w:rsidR="001232D4" w:rsidRPr="001232D4" w:rsidRDefault="001232D4" w:rsidP="001232D4">
      <w:r w:rsidRPr="001232D4">
        <w:rPr>
          <w:b/>
          <w:bCs/>
        </w:rPr>
        <w:t>import</w:t>
      </w:r>
      <w:r w:rsidRPr="001232D4">
        <w:t xml:space="preserve"> </w:t>
      </w:r>
      <w:proofErr w:type="spellStart"/>
      <w:r w:rsidRPr="001232D4">
        <w:t>org.springframework.boot.autoconfigure.SpringBootApplication</w:t>
      </w:r>
      <w:proofErr w:type="spellEnd"/>
      <w:r w:rsidRPr="001232D4">
        <w:t>;</w:t>
      </w:r>
    </w:p>
    <w:p w14:paraId="64D94BA4" w14:textId="77777777" w:rsidR="001232D4" w:rsidRPr="001232D4" w:rsidRDefault="001232D4" w:rsidP="001232D4">
      <w:r w:rsidRPr="001232D4">
        <w:t>@SpringBootApplication(scanBasePackages = "</w:t>
      </w:r>
      <w:proofErr w:type="spellStart"/>
      <w:r w:rsidRPr="001232D4">
        <w:t>com.cognizant</w:t>
      </w:r>
      <w:proofErr w:type="spellEnd"/>
      <w:r w:rsidRPr="001232D4">
        <w:t>")</w:t>
      </w:r>
    </w:p>
    <w:p w14:paraId="7F37C896" w14:textId="77777777" w:rsidR="001232D4" w:rsidRPr="001232D4" w:rsidRDefault="001232D4" w:rsidP="001232D4">
      <w:r w:rsidRPr="001232D4">
        <w:rPr>
          <w:b/>
          <w:bCs/>
        </w:rPr>
        <w:t>public</w:t>
      </w:r>
      <w:r w:rsidRPr="001232D4">
        <w:t xml:space="preserve"> </w:t>
      </w:r>
      <w:r w:rsidRPr="001232D4">
        <w:rPr>
          <w:b/>
          <w:bCs/>
        </w:rPr>
        <w:t>class</w:t>
      </w:r>
      <w:r w:rsidRPr="001232D4">
        <w:t xml:space="preserve"> </w:t>
      </w:r>
      <w:proofErr w:type="spellStart"/>
      <w:r w:rsidRPr="001232D4">
        <w:t>SpringLearnApplication</w:t>
      </w:r>
      <w:proofErr w:type="spellEnd"/>
      <w:r w:rsidRPr="001232D4">
        <w:t xml:space="preserve"> {</w:t>
      </w:r>
    </w:p>
    <w:p w14:paraId="1A1725EB" w14:textId="77777777" w:rsidR="001232D4" w:rsidRPr="001232D4" w:rsidRDefault="001232D4" w:rsidP="001232D4">
      <w:r w:rsidRPr="001232D4">
        <w:t xml:space="preserve">    </w:t>
      </w:r>
      <w:r w:rsidRPr="001232D4">
        <w:rPr>
          <w:b/>
          <w:bCs/>
        </w:rPr>
        <w:t>public</w:t>
      </w:r>
      <w:r w:rsidRPr="001232D4">
        <w:t xml:space="preserve"> </w:t>
      </w:r>
      <w:r w:rsidRPr="001232D4">
        <w:rPr>
          <w:b/>
          <w:bCs/>
        </w:rPr>
        <w:t>static</w:t>
      </w:r>
      <w:r w:rsidRPr="001232D4">
        <w:t xml:space="preserve"> </w:t>
      </w:r>
      <w:r w:rsidRPr="001232D4">
        <w:rPr>
          <w:b/>
          <w:bCs/>
        </w:rPr>
        <w:t>void</w:t>
      </w:r>
      <w:r w:rsidRPr="001232D4">
        <w:t xml:space="preserve"> main(String[] </w:t>
      </w:r>
      <w:proofErr w:type="spellStart"/>
      <w:r w:rsidRPr="001232D4">
        <w:t>args</w:t>
      </w:r>
      <w:proofErr w:type="spellEnd"/>
      <w:r w:rsidRPr="001232D4">
        <w:t>) {</w:t>
      </w:r>
    </w:p>
    <w:p w14:paraId="051672EE" w14:textId="77777777" w:rsidR="001232D4" w:rsidRPr="001232D4" w:rsidRDefault="001232D4" w:rsidP="001232D4">
      <w:r w:rsidRPr="001232D4">
        <w:t xml:space="preserve">        </w:t>
      </w:r>
      <w:proofErr w:type="spellStart"/>
      <w:r w:rsidRPr="001232D4">
        <w:t>SpringApplication.</w:t>
      </w:r>
      <w:r w:rsidRPr="001232D4">
        <w:rPr>
          <w:i/>
          <w:iCs/>
        </w:rPr>
        <w:t>run</w:t>
      </w:r>
      <w:proofErr w:type="spellEnd"/>
      <w:r w:rsidRPr="001232D4">
        <w:t>(</w:t>
      </w:r>
      <w:proofErr w:type="spellStart"/>
      <w:r w:rsidRPr="001232D4">
        <w:t>SpringLearnApplication.</w:t>
      </w:r>
      <w:r w:rsidRPr="001232D4">
        <w:rPr>
          <w:b/>
          <w:bCs/>
        </w:rPr>
        <w:t>class</w:t>
      </w:r>
      <w:proofErr w:type="spellEnd"/>
      <w:r w:rsidRPr="001232D4">
        <w:t xml:space="preserve">, </w:t>
      </w:r>
      <w:proofErr w:type="spellStart"/>
      <w:r w:rsidRPr="001232D4">
        <w:t>args</w:t>
      </w:r>
      <w:proofErr w:type="spellEnd"/>
      <w:r w:rsidRPr="001232D4">
        <w:t>);</w:t>
      </w:r>
    </w:p>
    <w:p w14:paraId="4943BDAC" w14:textId="77777777" w:rsidR="001232D4" w:rsidRPr="001232D4" w:rsidRDefault="001232D4" w:rsidP="001232D4">
      <w:r w:rsidRPr="001232D4">
        <w:t xml:space="preserve">    }</w:t>
      </w:r>
    </w:p>
    <w:p w14:paraId="46D04594" w14:textId="77777777" w:rsidR="001232D4" w:rsidRPr="001232D4" w:rsidRDefault="001232D4" w:rsidP="001232D4">
      <w:r w:rsidRPr="001232D4">
        <w:t>}</w:t>
      </w:r>
    </w:p>
    <w:p w14:paraId="17A4BAE3" w14:textId="5436B071" w:rsidR="001232D4" w:rsidRDefault="001232D4" w:rsidP="00D911F8">
      <w:pPr>
        <w:rPr>
          <w:lang w:val="en-US"/>
        </w:rPr>
      </w:pPr>
    </w:p>
    <w:p w14:paraId="34D83C14" w14:textId="5E6E26EC" w:rsidR="001232D4" w:rsidRPr="005F0DE7" w:rsidRDefault="005F0DE7" w:rsidP="00D911F8">
      <w:pPr>
        <w:rPr>
          <w:b/>
          <w:bCs/>
          <w:sz w:val="32"/>
          <w:szCs w:val="32"/>
          <w:lang w:val="en-US"/>
        </w:rPr>
      </w:pPr>
      <w:r w:rsidRPr="005F0DE7">
        <w:rPr>
          <w:b/>
          <w:bCs/>
          <w:sz w:val="32"/>
          <w:szCs w:val="32"/>
          <w:lang w:val="en-US"/>
        </w:rPr>
        <w:t>CountryController.java</w:t>
      </w:r>
    </w:p>
    <w:p w14:paraId="5B68E390" w14:textId="77777777" w:rsidR="001232D4" w:rsidRPr="001232D4" w:rsidRDefault="001232D4" w:rsidP="001232D4">
      <w:r w:rsidRPr="001232D4">
        <w:rPr>
          <w:b/>
          <w:bCs/>
        </w:rPr>
        <w:t>package</w:t>
      </w:r>
      <w:r w:rsidRPr="001232D4">
        <w:t xml:space="preserve"> </w:t>
      </w:r>
      <w:proofErr w:type="spellStart"/>
      <w:r w:rsidRPr="001232D4">
        <w:t>com.cognizant.controller</w:t>
      </w:r>
      <w:proofErr w:type="spellEnd"/>
      <w:r w:rsidRPr="001232D4">
        <w:t>;</w:t>
      </w:r>
    </w:p>
    <w:p w14:paraId="61EEF975" w14:textId="77777777" w:rsidR="001232D4" w:rsidRPr="001232D4" w:rsidRDefault="001232D4" w:rsidP="001232D4">
      <w:r w:rsidRPr="001232D4">
        <w:rPr>
          <w:b/>
          <w:bCs/>
        </w:rPr>
        <w:t>import</w:t>
      </w:r>
      <w:r w:rsidRPr="001232D4">
        <w:t xml:space="preserve"> </w:t>
      </w:r>
      <w:proofErr w:type="spellStart"/>
      <w:r w:rsidRPr="001232D4">
        <w:t>com.cognizant.model.Country</w:t>
      </w:r>
      <w:proofErr w:type="spellEnd"/>
      <w:r w:rsidRPr="001232D4">
        <w:t>;</w:t>
      </w:r>
    </w:p>
    <w:p w14:paraId="27E4D7CB" w14:textId="77777777" w:rsidR="001232D4" w:rsidRPr="001232D4" w:rsidRDefault="001232D4" w:rsidP="001232D4">
      <w:r w:rsidRPr="001232D4">
        <w:rPr>
          <w:b/>
          <w:bCs/>
        </w:rPr>
        <w:lastRenderedPageBreak/>
        <w:t>import</w:t>
      </w:r>
      <w:r w:rsidRPr="001232D4">
        <w:t xml:space="preserve"> </w:t>
      </w:r>
      <w:proofErr w:type="spellStart"/>
      <w:r w:rsidRPr="001232D4">
        <w:t>org.springframework.context.ApplicationContext</w:t>
      </w:r>
      <w:proofErr w:type="spellEnd"/>
      <w:r w:rsidRPr="001232D4">
        <w:t>;</w:t>
      </w:r>
    </w:p>
    <w:p w14:paraId="11375BDE" w14:textId="77777777" w:rsidR="001232D4" w:rsidRPr="001232D4" w:rsidRDefault="001232D4" w:rsidP="001232D4">
      <w:r w:rsidRPr="001232D4">
        <w:rPr>
          <w:b/>
          <w:bCs/>
        </w:rPr>
        <w:t>import</w:t>
      </w:r>
      <w:r w:rsidRPr="001232D4">
        <w:t xml:space="preserve"> org.springframework.context.support.ClassPathXmlApplicationContext;</w:t>
      </w:r>
    </w:p>
    <w:p w14:paraId="13CC1451" w14:textId="77777777" w:rsidR="001232D4" w:rsidRPr="001232D4" w:rsidRDefault="001232D4" w:rsidP="001232D4">
      <w:r w:rsidRPr="001232D4">
        <w:rPr>
          <w:b/>
          <w:bCs/>
        </w:rPr>
        <w:t>import</w:t>
      </w:r>
      <w:r w:rsidRPr="001232D4">
        <w:t xml:space="preserve"> </w:t>
      </w:r>
      <w:proofErr w:type="spellStart"/>
      <w:r w:rsidRPr="001232D4">
        <w:t>org.springframework.web.bind.annotation.RequestMapping</w:t>
      </w:r>
      <w:proofErr w:type="spellEnd"/>
      <w:r w:rsidRPr="001232D4">
        <w:t>;</w:t>
      </w:r>
    </w:p>
    <w:p w14:paraId="1734118A" w14:textId="77777777" w:rsidR="001232D4" w:rsidRPr="001232D4" w:rsidRDefault="001232D4" w:rsidP="001232D4">
      <w:r w:rsidRPr="001232D4">
        <w:rPr>
          <w:b/>
          <w:bCs/>
        </w:rPr>
        <w:t>import</w:t>
      </w:r>
      <w:r w:rsidRPr="001232D4">
        <w:t xml:space="preserve"> </w:t>
      </w:r>
      <w:proofErr w:type="spellStart"/>
      <w:r w:rsidRPr="001232D4">
        <w:t>org.springframework.web.bind.annotation.RestController</w:t>
      </w:r>
      <w:proofErr w:type="spellEnd"/>
      <w:r w:rsidRPr="001232D4">
        <w:t>;</w:t>
      </w:r>
    </w:p>
    <w:p w14:paraId="439191C1" w14:textId="77777777" w:rsidR="001232D4" w:rsidRPr="001232D4" w:rsidRDefault="001232D4" w:rsidP="001232D4"/>
    <w:p w14:paraId="429182EA" w14:textId="77777777" w:rsidR="001232D4" w:rsidRPr="001232D4" w:rsidRDefault="001232D4" w:rsidP="001232D4">
      <w:r w:rsidRPr="001232D4">
        <w:t>@RestController</w:t>
      </w:r>
    </w:p>
    <w:p w14:paraId="44880D2A" w14:textId="3CF3663E" w:rsidR="001232D4" w:rsidRPr="001232D4" w:rsidRDefault="001232D4" w:rsidP="001232D4">
      <w:r w:rsidRPr="001232D4">
        <w:rPr>
          <w:b/>
          <w:bCs/>
        </w:rPr>
        <w:t>public</w:t>
      </w:r>
      <w:r w:rsidRPr="001232D4">
        <w:t xml:space="preserve"> </w:t>
      </w:r>
      <w:r w:rsidRPr="001232D4">
        <w:rPr>
          <w:b/>
          <w:bCs/>
        </w:rPr>
        <w:t>class</w:t>
      </w:r>
      <w:r w:rsidRPr="001232D4">
        <w:t xml:space="preserve"> </w:t>
      </w:r>
      <w:proofErr w:type="spellStart"/>
      <w:r w:rsidRPr="001232D4">
        <w:t>CountryController</w:t>
      </w:r>
      <w:proofErr w:type="spellEnd"/>
      <w:r w:rsidRPr="001232D4">
        <w:t xml:space="preserve"> {</w:t>
      </w:r>
    </w:p>
    <w:p w14:paraId="326DD58E" w14:textId="77777777" w:rsidR="001232D4" w:rsidRPr="001232D4" w:rsidRDefault="001232D4" w:rsidP="001232D4">
      <w:r w:rsidRPr="001232D4">
        <w:t xml:space="preserve">    @RequestMapping("/country")</w:t>
      </w:r>
    </w:p>
    <w:p w14:paraId="3AA6857F" w14:textId="77777777" w:rsidR="001232D4" w:rsidRPr="001232D4" w:rsidRDefault="001232D4" w:rsidP="001232D4">
      <w:r w:rsidRPr="001232D4">
        <w:t xml:space="preserve">    </w:t>
      </w:r>
      <w:r w:rsidRPr="001232D4">
        <w:rPr>
          <w:b/>
          <w:bCs/>
        </w:rPr>
        <w:t>public</w:t>
      </w:r>
      <w:r w:rsidRPr="001232D4">
        <w:t xml:space="preserve"> Country </w:t>
      </w:r>
      <w:proofErr w:type="spellStart"/>
      <w:r w:rsidRPr="001232D4">
        <w:t>getCountryIndia</w:t>
      </w:r>
      <w:proofErr w:type="spellEnd"/>
      <w:r w:rsidRPr="001232D4">
        <w:t>() {</w:t>
      </w:r>
    </w:p>
    <w:p w14:paraId="215C3BF8" w14:textId="77777777" w:rsidR="001232D4" w:rsidRPr="001232D4" w:rsidRDefault="001232D4" w:rsidP="001232D4">
      <w:r w:rsidRPr="001232D4">
        <w:t xml:space="preserve">        </w:t>
      </w:r>
      <w:proofErr w:type="spellStart"/>
      <w:r w:rsidRPr="001232D4">
        <w:t>ApplicationContext</w:t>
      </w:r>
      <w:proofErr w:type="spellEnd"/>
      <w:r w:rsidRPr="001232D4">
        <w:t xml:space="preserve"> </w:t>
      </w:r>
      <w:r w:rsidRPr="001232D4">
        <w:rPr>
          <w:u w:val="single"/>
        </w:rPr>
        <w:t>context</w:t>
      </w:r>
      <w:r w:rsidRPr="001232D4">
        <w:t xml:space="preserve"> = </w:t>
      </w:r>
      <w:r w:rsidRPr="001232D4">
        <w:rPr>
          <w:b/>
          <w:bCs/>
        </w:rPr>
        <w:t>new</w:t>
      </w:r>
      <w:r w:rsidRPr="001232D4">
        <w:t xml:space="preserve"> </w:t>
      </w:r>
      <w:proofErr w:type="spellStart"/>
      <w:r w:rsidRPr="001232D4">
        <w:t>ClassPathXmlApplicationContext</w:t>
      </w:r>
      <w:proofErr w:type="spellEnd"/>
      <w:r w:rsidRPr="001232D4">
        <w:t>("country.xml");</w:t>
      </w:r>
    </w:p>
    <w:p w14:paraId="6A7562F9" w14:textId="77777777" w:rsidR="001232D4" w:rsidRPr="001232D4" w:rsidRDefault="001232D4" w:rsidP="001232D4">
      <w:r w:rsidRPr="001232D4">
        <w:t xml:space="preserve">        Country </w:t>
      </w:r>
      <w:proofErr w:type="spellStart"/>
      <w:r w:rsidRPr="001232D4">
        <w:t>india</w:t>
      </w:r>
      <w:proofErr w:type="spellEnd"/>
      <w:r w:rsidRPr="001232D4">
        <w:t xml:space="preserve"> = (Country) </w:t>
      </w:r>
      <w:proofErr w:type="spellStart"/>
      <w:r w:rsidRPr="001232D4">
        <w:t>context.getBean</w:t>
      </w:r>
      <w:proofErr w:type="spellEnd"/>
      <w:r w:rsidRPr="001232D4">
        <w:t>("in");</w:t>
      </w:r>
    </w:p>
    <w:p w14:paraId="3462C80B" w14:textId="77777777" w:rsidR="001232D4" w:rsidRPr="001232D4" w:rsidRDefault="001232D4" w:rsidP="001232D4">
      <w:r w:rsidRPr="001232D4">
        <w:t xml:space="preserve">        </w:t>
      </w:r>
      <w:r w:rsidRPr="001232D4">
        <w:rPr>
          <w:b/>
          <w:bCs/>
        </w:rPr>
        <w:t>return</w:t>
      </w:r>
      <w:r w:rsidRPr="001232D4">
        <w:t xml:space="preserve"> </w:t>
      </w:r>
      <w:proofErr w:type="spellStart"/>
      <w:r w:rsidRPr="001232D4">
        <w:t>india</w:t>
      </w:r>
      <w:proofErr w:type="spellEnd"/>
      <w:r w:rsidRPr="001232D4">
        <w:t>;</w:t>
      </w:r>
    </w:p>
    <w:p w14:paraId="4CA122D1" w14:textId="77777777" w:rsidR="001232D4" w:rsidRPr="001232D4" w:rsidRDefault="001232D4" w:rsidP="001232D4">
      <w:r w:rsidRPr="001232D4">
        <w:t xml:space="preserve">    }</w:t>
      </w:r>
    </w:p>
    <w:p w14:paraId="5CC17714" w14:textId="77777777" w:rsidR="001232D4" w:rsidRPr="001232D4" w:rsidRDefault="001232D4" w:rsidP="001232D4">
      <w:r w:rsidRPr="001232D4">
        <w:t>}</w:t>
      </w:r>
    </w:p>
    <w:p w14:paraId="27554422" w14:textId="77777777" w:rsidR="001232D4" w:rsidRDefault="001232D4" w:rsidP="00D911F8">
      <w:pPr>
        <w:rPr>
          <w:lang w:val="en-US"/>
        </w:rPr>
      </w:pPr>
    </w:p>
    <w:p w14:paraId="4DACC830" w14:textId="00A9381D" w:rsidR="005F0DE7" w:rsidRPr="005F0DE7" w:rsidRDefault="005F0DE7" w:rsidP="00D911F8">
      <w:pPr>
        <w:rPr>
          <w:b/>
          <w:bCs/>
          <w:sz w:val="32"/>
          <w:szCs w:val="32"/>
          <w:lang w:val="en-US"/>
        </w:rPr>
      </w:pPr>
      <w:r w:rsidRPr="005F0DE7">
        <w:rPr>
          <w:b/>
          <w:bCs/>
          <w:sz w:val="32"/>
          <w:szCs w:val="32"/>
          <w:lang w:val="en-US"/>
        </w:rPr>
        <w:t>HelloController.java</w:t>
      </w:r>
    </w:p>
    <w:p w14:paraId="5B429860" w14:textId="00DFCE5A" w:rsidR="001232D4" w:rsidRPr="001232D4" w:rsidRDefault="001232D4" w:rsidP="001232D4">
      <w:r w:rsidRPr="001232D4">
        <w:rPr>
          <w:b/>
          <w:bCs/>
        </w:rPr>
        <w:t>package</w:t>
      </w:r>
      <w:r w:rsidRPr="001232D4">
        <w:t xml:space="preserve"> </w:t>
      </w:r>
      <w:proofErr w:type="spellStart"/>
      <w:r w:rsidRPr="001232D4">
        <w:t>com.cognizant.controller</w:t>
      </w:r>
      <w:proofErr w:type="spellEnd"/>
      <w:r w:rsidRPr="001232D4">
        <w:t>;</w:t>
      </w:r>
    </w:p>
    <w:p w14:paraId="24DC7311" w14:textId="77777777" w:rsidR="001232D4" w:rsidRPr="001232D4" w:rsidRDefault="001232D4" w:rsidP="001232D4">
      <w:r w:rsidRPr="001232D4">
        <w:rPr>
          <w:b/>
          <w:bCs/>
        </w:rPr>
        <w:t>import</w:t>
      </w:r>
      <w:r w:rsidRPr="001232D4">
        <w:t xml:space="preserve"> org.slf4j.Logger;</w:t>
      </w:r>
    </w:p>
    <w:p w14:paraId="38372500" w14:textId="77777777" w:rsidR="001232D4" w:rsidRPr="001232D4" w:rsidRDefault="001232D4" w:rsidP="001232D4">
      <w:r w:rsidRPr="001232D4">
        <w:rPr>
          <w:b/>
          <w:bCs/>
        </w:rPr>
        <w:t>import</w:t>
      </w:r>
      <w:r w:rsidRPr="001232D4">
        <w:t xml:space="preserve"> org.slf4j.LoggerFactory;</w:t>
      </w:r>
    </w:p>
    <w:p w14:paraId="369331F7" w14:textId="77777777" w:rsidR="001232D4" w:rsidRPr="001232D4" w:rsidRDefault="001232D4" w:rsidP="001232D4">
      <w:r w:rsidRPr="001232D4">
        <w:rPr>
          <w:b/>
          <w:bCs/>
        </w:rPr>
        <w:t>import</w:t>
      </w:r>
      <w:r w:rsidRPr="001232D4">
        <w:t xml:space="preserve"> </w:t>
      </w:r>
      <w:proofErr w:type="spellStart"/>
      <w:r w:rsidRPr="001232D4">
        <w:t>org.springframework.web.bind.annotation.GetMapping</w:t>
      </w:r>
      <w:proofErr w:type="spellEnd"/>
      <w:r w:rsidRPr="001232D4">
        <w:t>;</w:t>
      </w:r>
    </w:p>
    <w:p w14:paraId="73D2B6FB" w14:textId="55CF331E" w:rsidR="001232D4" w:rsidRPr="001232D4" w:rsidRDefault="001232D4" w:rsidP="001232D4">
      <w:r w:rsidRPr="001232D4">
        <w:rPr>
          <w:b/>
          <w:bCs/>
        </w:rPr>
        <w:t>import</w:t>
      </w:r>
      <w:r w:rsidRPr="001232D4">
        <w:t xml:space="preserve"> </w:t>
      </w:r>
      <w:proofErr w:type="spellStart"/>
      <w:r w:rsidRPr="001232D4">
        <w:t>org.springframework.web.bind.annotation.RestController</w:t>
      </w:r>
      <w:proofErr w:type="spellEnd"/>
      <w:r w:rsidRPr="001232D4">
        <w:t>;</w:t>
      </w:r>
    </w:p>
    <w:p w14:paraId="75C2A67A" w14:textId="77777777" w:rsidR="001232D4" w:rsidRPr="001232D4" w:rsidRDefault="001232D4" w:rsidP="001232D4">
      <w:r w:rsidRPr="001232D4">
        <w:t>@RestController</w:t>
      </w:r>
    </w:p>
    <w:p w14:paraId="1F315D30" w14:textId="493144C1" w:rsidR="001232D4" w:rsidRPr="001232D4" w:rsidRDefault="001232D4" w:rsidP="001232D4">
      <w:r w:rsidRPr="001232D4">
        <w:rPr>
          <w:b/>
          <w:bCs/>
        </w:rPr>
        <w:t>public</w:t>
      </w:r>
      <w:r w:rsidRPr="001232D4">
        <w:t xml:space="preserve"> </w:t>
      </w:r>
      <w:r w:rsidRPr="001232D4">
        <w:rPr>
          <w:b/>
          <w:bCs/>
        </w:rPr>
        <w:t>class</w:t>
      </w:r>
      <w:r w:rsidRPr="001232D4">
        <w:t xml:space="preserve"> </w:t>
      </w:r>
      <w:proofErr w:type="spellStart"/>
      <w:r w:rsidRPr="001232D4">
        <w:t>HelloController</w:t>
      </w:r>
      <w:proofErr w:type="spellEnd"/>
      <w:r w:rsidRPr="001232D4">
        <w:t xml:space="preserve"> {</w:t>
      </w:r>
    </w:p>
    <w:p w14:paraId="388FD177" w14:textId="31E7E5D4" w:rsidR="001232D4" w:rsidRPr="001232D4" w:rsidRDefault="001232D4" w:rsidP="001232D4">
      <w:r w:rsidRPr="001232D4">
        <w:lastRenderedPageBreak/>
        <w:t xml:space="preserve">    </w:t>
      </w:r>
      <w:r w:rsidRPr="001232D4">
        <w:rPr>
          <w:b/>
          <w:bCs/>
        </w:rPr>
        <w:t>private</w:t>
      </w:r>
      <w:r w:rsidRPr="001232D4">
        <w:t xml:space="preserve"> </w:t>
      </w:r>
      <w:r w:rsidRPr="001232D4">
        <w:rPr>
          <w:b/>
          <w:bCs/>
        </w:rPr>
        <w:t>static</w:t>
      </w:r>
      <w:r w:rsidRPr="001232D4">
        <w:t xml:space="preserve"> </w:t>
      </w:r>
      <w:r w:rsidRPr="001232D4">
        <w:rPr>
          <w:b/>
          <w:bCs/>
        </w:rPr>
        <w:t>final</w:t>
      </w:r>
      <w:r w:rsidRPr="001232D4">
        <w:t xml:space="preserve"> Logger </w:t>
      </w:r>
      <w:proofErr w:type="spellStart"/>
      <w:r w:rsidRPr="001232D4">
        <w:rPr>
          <w:b/>
          <w:bCs/>
          <w:i/>
          <w:iCs/>
        </w:rPr>
        <w:t>LOGGER</w:t>
      </w:r>
      <w:proofErr w:type="spellEnd"/>
      <w:r w:rsidRPr="001232D4">
        <w:t xml:space="preserve"> = </w:t>
      </w:r>
      <w:proofErr w:type="spellStart"/>
      <w:r w:rsidRPr="001232D4">
        <w:t>LoggerFactory.</w:t>
      </w:r>
      <w:r w:rsidRPr="001232D4">
        <w:rPr>
          <w:i/>
          <w:iCs/>
        </w:rPr>
        <w:t>getLogger</w:t>
      </w:r>
      <w:proofErr w:type="spellEnd"/>
      <w:r w:rsidRPr="001232D4">
        <w:t>(</w:t>
      </w:r>
      <w:proofErr w:type="spellStart"/>
      <w:r w:rsidRPr="001232D4">
        <w:t>HelloController.</w:t>
      </w:r>
      <w:r w:rsidRPr="001232D4">
        <w:rPr>
          <w:b/>
          <w:bCs/>
        </w:rPr>
        <w:t>class</w:t>
      </w:r>
      <w:proofErr w:type="spellEnd"/>
      <w:r w:rsidRPr="001232D4">
        <w:t>);</w:t>
      </w:r>
    </w:p>
    <w:p w14:paraId="006388F8" w14:textId="77777777" w:rsidR="001232D4" w:rsidRPr="001232D4" w:rsidRDefault="001232D4" w:rsidP="001232D4">
      <w:r w:rsidRPr="001232D4">
        <w:t xml:space="preserve">    @GetMapping("/hello")</w:t>
      </w:r>
    </w:p>
    <w:p w14:paraId="058A3131" w14:textId="77777777" w:rsidR="001232D4" w:rsidRPr="001232D4" w:rsidRDefault="001232D4" w:rsidP="001232D4">
      <w:r w:rsidRPr="001232D4">
        <w:t xml:space="preserve">    </w:t>
      </w:r>
      <w:r w:rsidRPr="001232D4">
        <w:rPr>
          <w:b/>
          <w:bCs/>
        </w:rPr>
        <w:t>public</w:t>
      </w:r>
      <w:r w:rsidRPr="001232D4">
        <w:t xml:space="preserve"> String </w:t>
      </w:r>
      <w:proofErr w:type="spellStart"/>
      <w:r w:rsidRPr="001232D4">
        <w:t>sayHello</w:t>
      </w:r>
      <w:proofErr w:type="spellEnd"/>
      <w:r w:rsidRPr="001232D4">
        <w:t>() {</w:t>
      </w:r>
    </w:p>
    <w:p w14:paraId="218DE6E4" w14:textId="77777777" w:rsidR="001232D4" w:rsidRPr="001232D4" w:rsidRDefault="001232D4" w:rsidP="001232D4">
      <w:r w:rsidRPr="001232D4">
        <w:t xml:space="preserve">        </w:t>
      </w:r>
      <w:r w:rsidRPr="001232D4">
        <w:rPr>
          <w:b/>
          <w:bCs/>
          <w:i/>
          <w:iCs/>
        </w:rPr>
        <w:t>LOGGER</w:t>
      </w:r>
      <w:r w:rsidRPr="001232D4">
        <w:t xml:space="preserve">.info("START - </w:t>
      </w:r>
      <w:proofErr w:type="spellStart"/>
      <w:r w:rsidRPr="001232D4">
        <w:t>sayHello</w:t>
      </w:r>
      <w:proofErr w:type="spellEnd"/>
      <w:r w:rsidRPr="001232D4">
        <w:t>()");</w:t>
      </w:r>
    </w:p>
    <w:p w14:paraId="5BDF829E" w14:textId="77777777" w:rsidR="001232D4" w:rsidRPr="001232D4" w:rsidRDefault="001232D4" w:rsidP="001232D4">
      <w:r w:rsidRPr="001232D4">
        <w:t xml:space="preserve">        String message = "Hello World!!";</w:t>
      </w:r>
    </w:p>
    <w:p w14:paraId="28A2CD7D" w14:textId="77777777" w:rsidR="001232D4" w:rsidRPr="001232D4" w:rsidRDefault="001232D4" w:rsidP="001232D4">
      <w:r w:rsidRPr="001232D4">
        <w:t xml:space="preserve">        </w:t>
      </w:r>
      <w:r w:rsidRPr="001232D4">
        <w:rPr>
          <w:b/>
          <w:bCs/>
          <w:i/>
          <w:iCs/>
        </w:rPr>
        <w:t>LOGGER</w:t>
      </w:r>
      <w:r w:rsidRPr="001232D4">
        <w:t xml:space="preserve">.info("END - </w:t>
      </w:r>
      <w:proofErr w:type="spellStart"/>
      <w:r w:rsidRPr="001232D4">
        <w:t>sayHello</w:t>
      </w:r>
      <w:proofErr w:type="spellEnd"/>
      <w:r w:rsidRPr="001232D4">
        <w:t>()");</w:t>
      </w:r>
    </w:p>
    <w:p w14:paraId="08B20DBA" w14:textId="77777777" w:rsidR="001232D4" w:rsidRPr="001232D4" w:rsidRDefault="001232D4" w:rsidP="001232D4">
      <w:r w:rsidRPr="001232D4">
        <w:t xml:space="preserve">        </w:t>
      </w:r>
      <w:r w:rsidRPr="001232D4">
        <w:rPr>
          <w:b/>
          <w:bCs/>
        </w:rPr>
        <w:t>return</w:t>
      </w:r>
      <w:r w:rsidRPr="001232D4">
        <w:t xml:space="preserve"> message;</w:t>
      </w:r>
    </w:p>
    <w:p w14:paraId="5ABB458E" w14:textId="7CB56C29" w:rsidR="001232D4" w:rsidRDefault="001232D4" w:rsidP="001232D4">
      <w:r w:rsidRPr="001232D4">
        <w:t xml:space="preserve">    }}</w:t>
      </w:r>
    </w:p>
    <w:p w14:paraId="458BDFC5" w14:textId="4575C457" w:rsidR="001232D4" w:rsidRPr="005F0DE7" w:rsidRDefault="005F0DE7" w:rsidP="001232D4">
      <w:pPr>
        <w:rPr>
          <w:b/>
          <w:bCs/>
          <w:sz w:val="32"/>
          <w:szCs w:val="32"/>
        </w:rPr>
      </w:pPr>
      <w:r w:rsidRPr="005F0DE7">
        <w:rPr>
          <w:b/>
          <w:bCs/>
          <w:sz w:val="32"/>
          <w:szCs w:val="32"/>
        </w:rPr>
        <w:t>Country.java</w:t>
      </w:r>
    </w:p>
    <w:p w14:paraId="395270E6" w14:textId="77777777" w:rsidR="001232D4" w:rsidRPr="001232D4" w:rsidRDefault="001232D4" w:rsidP="001232D4">
      <w:r w:rsidRPr="001232D4">
        <w:rPr>
          <w:b/>
          <w:bCs/>
        </w:rPr>
        <w:t>package</w:t>
      </w:r>
      <w:r w:rsidRPr="001232D4">
        <w:t xml:space="preserve"> </w:t>
      </w:r>
      <w:proofErr w:type="spellStart"/>
      <w:r w:rsidRPr="001232D4">
        <w:t>com.cognizant.model</w:t>
      </w:r>
      <w:proofErr w:type="spellEnd"/>
      <w:r w:rsidRPr="001232D4">
        <w:t>;</w:t>
      </w:r>
    </w:p>
    <w:p w14:paraId="2AC20A16" w14:textId="77777777" w:rsidR="001232D4" w:rsidRPr="001232D4" w:rsidRDefault="001232D4" w:rsidP="001232D4">
      <w:r w:rsidRPr="001232D4">
        <w:rPr>
          <w:b/>
          <w:bCs/>
        </w:rPr>
        <w:t>public</w:t>
      </w:r>
      <w:r w:rsidRPr="001232D4">
        <w:t xml:space="preserve"> </w:t>
      </w:r>
      <w:r w:rsidRPr="001232D4">
        <w:rPr>
          <w:b/>
          <w:bCs/>
        </w:rPr>
        <w:t>class</w:t>
      </w:r>
      <w:r w:rsidRPr="001232D4">
        <w:t xml:space="preserve"> Country {</w:t>
      </w:r>
    </w:p>
    <w:p w14:paraId="7109C25C" w14:textId="77777777" w:rsidR="001232D4" w:rsidRPr="001232D4" w:rsidRDefault="001232D4" w:rsidP="001232D4">
      <w:r w:rsidRPr="001232D4">
        <w:t xml:space="preserve">    </w:t>
      </w:r>
      <w:r w:rsidRPr="001232D4">
        <w:rPr>
          <w:b/>
          <w:bCs/>
        </w:rPr>
        <w:t>private</w:t>
      </w:r>
      <w:r w:rsidRPr="001232D4">
        <w:t xml:space="preserve"> String code;</w:t>
      </w:r>
    </w:p>
    <w:p w14:paraId="1DE1822C" w14:textId="7A69F988" w:rsidR="001232D4" w:rsidRPr="001232D4" w:rsidRDefault="001232D4" w:rsidP="001232D4">
      <w:r w:rsidRPr="001232D4">
        <w:t xml:space="preserve">    </w:t>
      </w:r>
      <w:r w:rsidRPr="001232D4">
        <w:rPr>
          <w:b/>
          <w:bCs/>
        </w:rPr>
        <w:t>private</w:t>
      </w:r>
      <w:r w:rsidRPr="001232D4">
        <w:t xml:space="preserve"> String name;</w:t>
      </w:r>
    </w:p>
    <w:p w14:paraId="4040268C" w14:textId="3636EF4C" w:rsidR="001232D4" w:rsidRPr="001232D4" w:rsidRDefault="001232D4" w:rsidP="001232D4">
      <w:r w:rsidRPr="001232D4">
        <w:t xml:space="preserve">    </w:t>
      </w:r>
      <w:r w:rsidRPr="001232D4">
        <w:rPr>
          <w:b/>
          <w:bCs/>
        </w:rPr>
        <w:t>public</w:t>
      </w:r>
      <w:r w:rsidRPr="001232D4">
        <w:t xml:space="preserve"> Country() {}</w:t>
      </w:r>
    </w:p>
    <w:p w14:paraId="78139D4D" w14:textId="77777777" w:rsidR="001232D4" w:rsidRPr="001232D4" w:rsidRDefault="001232D4" w:rsidP="001232D4">
      <w:r w:rsidRPr="001232D4">
        <w:t xml:space="preserve">    </w:t>
      </w:r>
      <w:r w:rsidRPr="001232D4">
        <w:rPr>
          <w:b/>
          <w:bCs/>
        </w:rPr>
        <w:t>public</w:t>
      </w:r>
      <w:r w:rsidRPr="001232D4">
        <w:t xml:space="preserve"> Country(String code, String name) {</w:t>
      </w:r>
    </w:p>
    <w:p w14:paraId="23868803" w14:textId="77777777" w:rsidR="001232D4" w:rsidRPr="001232D4" w:rsidRDefault="001232D4" w:rsidP="001232D4">
      <w:r w:rsidRPr="001232D4">
        <w:t xml:space="preserve">        </w:t>
      </w:r>
      <w:proofErr w:type="spellStart"/>
      <w:r w:rsidRPr="001232D4">
        <w:rPr>
          <w:b/>
          <w:bCs/>
        </w:rPr>
        <w:t>this</w:t>
      </w:r>
      <w:r w:rsidRPr="001232D4">
        <w:t>.code</w:t>
      </w:r>
      <w:proofErr w:type="spellEnd"/>
      <w:r w:rsidRPr="001232D4">
        <w:t xml:space="preserve"> = code;</w:t>
      </w:r>
    </w:p>
    <w:p w14:paraId="7B1CAA70" w14:textId="77777777" w:rsidR="001232D4" w:rsidRPr="001232D4" w:rsidRDefault="001232D4" w:rsidP="001232D4">
      <w:r w:rsidRPr="001232D4">
        <w:t xml:space="preserve">        </w:t>
      </w:r>
      <w:r w:rsidRPr="001232D4">
        <w:rPr>
          <w:b/>
          <w:bCs/>
        </w:rPr>
        <w:t>this</w:t>
      </w:r>
      <w:r w:rsidRPr="001232D4">
        <w:t>.name = name;</w:t>
      </w:r>
    </w:p>
    <w:p w14:paraId="06026934" w14:textId="46C6E774" w:rsidR="001232D4" w:rsidRPr="001232D4" w:rsidRDefault="001232D4" w:rsidP="001232D4">
      <w:r w:rsidRPr="001232D4">
        <w:t xml:space="preserve">    }</w:t>
      </w:r>
    </w:p>
    <w:p w14:paraId="258A979B" w14:textId="77777777" w:rsidR="001232D4" w:rsidRPr="001232D4" w:rsidRDefault="001232D4" w:rsidP="001232D4">
      <w:r w:rsidRPr="001232D4">
        <w:t xml:space="preserve">    </w:t>
      </w:r>
      <w:r w:rsidRPr="001232D4">
        <w:rPr>
          <w:b/>
          <w:bCs/>
        </w:rPr>
        <w:t>public</w:t>
      </w:r>
      <w:r w:rsidRPr="001232D4">
        <w:t xml:space="preserve"> String </w:t>
      </w:r>
      <w:proofErr w:type="spellStart"/>
      <w:r w:rsidRPr="001232D4">
        <w:t>getCode</w:t>
      </w:r>
      <w:proofErr w:type="spellEnd"/>
      <w:r w:rsidRPr="001232D4">
        <w:t>() {</w:t>
      </w:r>
    </w:p>
    <w:p w14:paraId="50E6D320" w14:textId="77777777" w:rsidR="001232D4" w:rsidRPr="001232D4" w:rsidRDefault="001232D4" w:rsidP="001232D4">
      <w:r w:rsidRPr="001232D4">
        <w:t xml:space="preserve">        </w:t>
      </w:r>
      <w:r w:rsidRPr="001232D4">
        <w:rPr>
          <w:b/>
          <w:bCs/>
        </w:rPr>
        <w:t>return</w:t>
      </w:r>
      <w:r w:rsidRPr="001232D4">
        <w:t xml:space="preserve"> code;</w:t>
      </w:r>
    </w:p>
    <w:p w14:paraId="6A30AC99" w14:textId="7510AA30" w:rsidR="001232D4" w:rsidRPr="001232D4" w:rsidRDefault="001232D4" w:rsidP="001232D4">
      <w:r w:rsidRPr="001232D4">
        <w:t xml:space="preserve">    }</w:t>
      </w:r>
    </w:p>
    <w:p w14:paraId="685A6B81" w14:textId="77777777" w:rsidR="001232D4" w:rsidRPr="001232D4" w:rsidRDefault="001232D4" w:rsidP="001232D4">
      <w:r w:rsidRPr="001232D4">
        <w:t xml:space="preserve">    </w:t>
      </w:r>
      <w:r w:rsidRPr="001232D4">
        <w:rPr>
          <w:b/>
          <w:bCs/>
        </w:rPr>
        <w:t>public</w:t>
      </w:r>
      <w:r w:rsidRPr="001232D4">
        <w:t xml:space="preserve"> </w:t>
      </w:r>
      <w:r w:rsidRPr="001232D4">
        <w:rPr>
          <w:b/>
          <w:bCs/>
        </w:rPr>
        <w:t>void</w:t>
      </w:r>
      <w:r w:rsidRPr="001232D4">
        <w:t xml:space="preserve"> </w:t>
      </w:r>
      <w:proofErr w:type="spellStart"/>
      <w:r w:rsidRPr="001232D4">
        <w:t>setCode</w:t>
      </w:r>
      <w:proofErr w:type="spellEnd"/>
      <w:r w:rsidRPr="001232D4">
        <w:t>(String code) {</w:t>
      </w:r>
    </w:p>
    <w:p w14:paraId="6FDB32B7" w14:textId="77777777" w:rsidR="001232D4" w:rsidRPr="001232D4" w:rsidRDefault="001232D4" w:rsidP="001232D4">
      <w:r w:rsidRPr="001232D4">
        <w:t xml:space="preserve">        </w:t>
      </w:r>
      <w:proofErr w:type="spellStart"/>
      <w:r w:rsidRPr="001232D4">
        <w:rPr>
          <w:b/>
          <w:bCs/>
        </w:rPr>
        <w:t>this</w:t>
      </w:r>
      <w:r w:rsidRPr="001232D4">
        <w:t>.code</w:t>
      </w:r>
      <w:proofErr w:type="spellEnd"/>
      <w:r w:rsidRPr="001232D4">
        <w:t xml:space="preserve"> = code;</w:t>
      </w:r>
    </w:p>
    <w:p w14:paraId="6B1C8930" w14:textId="6DCE5FD7" w:rsidR="001232D4" w:rsidRPr="001232D4" w:rsidRDefault="001232D4" w:rsidP="001232D4">
      <w:r w:rsidRPr="001232D4">
        <w:t xml:space="preserve">    }</w:t>
      </w:r>
    </w:p>
    <w:p w14:paraId="40C7E448" w14:textId="77777777" w:rsidR="001232D4" w:rsidRPr="001232D4" w:rsidRDefault="001232D4" w:rsidP="001232D4">
      <w:r w:rsidRPr="001232D4">
        <w:t xml:space="preserve">    </w:t>
      </w:r>
      <w:r w:rsidRPr="001232D4">
        <w:rPr>
          <w:b/>
          <w:bCs/>
        </w:rPr>
        <w:t>public</w:t>
      </w:r>
      <w:r w:rsidRPr="001232D4">
        <w:t xml:space="preserve"> String </w:t>
      </w:r>
      <w:proofErr w:type="spellStart"/>
      <w:r w:rsidRPr="001232D4">
        <w:t>getName</w:t>
      </w:r>
      <w:proofErr w:type="spellEnd"/>
      <w:r w:rsidRPr="001232D4">
        <w:t>() {</w:t>
      </w:r>
    </w:p>
    <w:p w14:paraId="4F8D8316" w14:textId="77777777" w:rsidR="001232D4" w:rsidRPr="001232D4" w:rsidRDefault="001232D4" w:rsidP="001232D4">
      <w:r w:rsidRPr="001232D4">
        <w:t xml:space="preserve">        </w:t>
      </w:r>
      <w:r w:rsidRPr="001232D4">
        <w:rPr>
          <w:b/>
          <w:bCs/>
        </w:rPr>
        <w:t>return</w:t>
      </w:r>
      <w:r w:rsidRPr="001232D4">
        <w:t xml:space="preserve"> name;</w:t>
      </w:r>
    </w:p>
    <w:p w14:paraId="00753EE9" w14:textId="2FE5C784" w:rsidR="001232D4" w:rsidRPr="001232D4" w:rsidRDefault="001232D4" w:rsidP="001232D4">
      <w:r w:rsidRPr="001232D4">
        <w:t xml:space="preserve">    }</w:t>
      </w:r>
    </w:p>
    <w:p w14:paraId="2CFB2998" w14:textId="77777777" w:rsidR="001232D4" w:rsidRPr="001232D4" w:rsidRDefault="001232D4" w:rsidP="001232D4">
      <w:r w:rsidRPr="001232D4">
        <w:t xml:space="preserve">    </w:t>
      </w:r>
      <w:r w:rsidRPr="001232D4">
        <w:rPr>
          <w:b/>
          <w:bCs/>
        </w:rPr>
        <w:t>public</w:t>
      </w:r>
      <w:r w:rsidRPr="001232D4">
        <w:t xml:space="preserve"> </w:t>
      </w:r>
      <w:r w:rsidRPr="001232D4">
        <w:rPr>
          <w:b/>
          <w:bCs/>
        </w:rPr>
        <w:t>void</w:t>
      </w:r>
      <w:r w:rsidRPr="001232D4">
        <w:t xml:space="preserve"> </w:t>
      </w:r>
      <w:proofErr w:type="spellStart"/>
      <w:r w:rsidRPr="001232D4">
        <w:t>setName</w:t>
      </w:r>
      <w:proofErr w:type="spellEnd"/>
      <w:r w:rsidRPr="001232D4">
        <w:t>(String name) {</w:t>
      </w:r>
    </w:p>
    <w:p w14:paraId="3A77787E" w14:textId="77777777" w:rsidR="001232D4" w:rsidRPr="001232D4" w:rsidRDefault="001232D4" w:rsidP="001232D4">
      <w:r w:rsidRPr="001232D4">
        <w:t xml:space="preserve">        </w:t>
      </w:r>
      <w:r w:rsidRPr="001232D4">
        <w:rPr>
          <w:b/>
          <w:bCs/>
        </w:rPr>
        <w:t>this</w:t>
      </w:r>
      <w:r w:rsidRPr="001232D4">
        <w:t>.name = name;</w:t>
      </w:r>
    </w:p>
    <w:p w14:paraId="14563D06" w14:textId="77777777" w:rsidR="001232D4" w:rsidRPr="001232D4" w:rsidRDefault="001232D4" w:rsidP="001232D4">
      <w:r w:rsidRPr="001232D4">
        <w:t xml:space="preserve">    }</w:t>
      </w:r>
    </w:p>
    <w:p w14:paraId="0180736F" w14:textId="1A78571F" w:rsidR="001232D4" w:rsidRDefault="001232D4" w:rsidP="001232D4">
      <w:r w:rsidRPr="001232D4">
        <w:t>}</w:t>
      </w:r>
    </w:p>
    <w:p w14:paraId="27E65D9E" w14:textId="73441E7C" w:rsidR="001232D4" w:rsidRPr="004A0FFF" w:rsidRDefault="004A0FFF" w:rsidP="001232D4">
      <w:pPr>
        <w:rPr>
          <w:b/>
          <w:bCs/>
          <w:sz w:val="32"/>
          <w:szCs w:val="32"/>
        </w:rPr>
      </w:pPr>
      <w:r w:rsidRPr="004A0FFF">
        <w:rPr>
          <w:b/>
          <w:bCs/>
          <w:sz w:val="32"/>
          <w:szCs w:val="32"/>
        </w:rPr>
        <w:t>Country.xml</w:t>
      </w:r>
    </w:p>
    <w:p w14:paraId="1A188B41" w14:textId="77777777" w:rsidR="001232D4" w:rsidRPr="001232D4" w:rsidRDefault="001232D4" w:rsidP="001232D4">
      <w:r w:rsidRPr="001232D4">
        <w:t>&lt;?xml version="1.0" encoding="UTF-8"?&gt;</w:t>
      </w:r>
    </w:p>
    <w:p w14:paraId="3AA30E5C" w14:textId="77777777" w:rsidR="001232D4" w:rsidRPr="001232D4" w:rsidRDefault="001232D4" w:rsidP="001232D4">
      <w:r w:rsidRPr="001232D4">
        <w:t>&lt;</w:t>
      </w:r>
      <w:r w:rsidRPr="001232D4">
        <w:rPr>
          <w:u w:val="single"/>
        </w:rPr>
        <w:t>beans</w:t>
      </w:r>
      <w:r w:rsidRPr="001232D4">
        <w:t xml:space="preserve"> </w:t>
      </w:r>
      <w:proofErr w:type="spellStart"/>
      <w:r w:rsidRPr="001232D4">
        <w:t>xmlns</w:t>
      </w:r>
      <w:proofErr w:type="spellEnd"/>
      <w:r w:rsidRPr="001232D4">
        <w:t>="http://www.springframework.org/schema/beans"</w:t>
      </w:r>
    </w:p>
    <w:p w14:paraId="1C6ABFC8" w14:textId="77777777" w:rsidR="001232D4" w:rsidRPr="001232D4" w:rsidRDefault="001232D4" w:rsidP="001232D4">
      <w:r w:rsidRPr="001232D4">
        <w:t xml:space="preserve">       </w:t>
      </w:r>
      <w:proofErr w:type="spellStart"/>
      <w:r w:rsidRPr="001232D4">
        <w:t>xmlns:xsi</w:t>
      </w:r>
      <w:proofErr w:type="spellEnd"/>
      <w:r w:rsidRPr="001232D4">
        <w:t>="http://www.w3.org/2001/XMLSchema-instance"</w:t>
      </w:r>
    </w:p>
    <w:p w14:paraId="464C25C3" w14:textId="77777777" w:rsidR="001232D4" w:rsidRPr="001232D4" w:rsidRDefault="001232D4" w:rsidP="001232D4">
      <w:r w:rsidRPr="001232D4">
        <w:t xml:space="preserve">       </w:t>
      </w:r>
      <w:proofErr w:type="spellStart"/>
      <w:r w:rsidRPr="001232D4">
        <w:t>xsi:schemaLocation</w:t>
      </w:r>
      <w:proofErr w:type="spellEnd"/>
      <w:r w:rsidRPr="001232D4">
        <w:t>="</w:t>
      </w:r>
    </w:p>
    <w:p w14:paraId="725175F7" w14:textId="77777777" w:rsidR="001232D4" w:rsidRPr="001232D4" w:rsidRDefault="001232D4" w:rsidP="001232D4">
      <w:r w:rsidRPr="001232D4">
        <w:t xml:space="preserve">           http://www.springframework.org/schema/beans</w:t>
      </w:r>
    </w:p>
    <w:p w14:paraId="3A27738D" w14:textId="77777777" w:rsidR="001232D4" w:rsidRPr="001232D4" w:rsidRDefault="001232D4" w:rsidP="001232D4">
      <w:r w:rsidRPr="001232D4">
        <w:t xml:space="preserve">           </w:t>
      </w:r>
      <w:r w:rsidRPr="001232D4">
        <w:rPr>
          <w:u w:val="single"/>
        </w:rPr>
        <w:t>http://www.springframework.org/schema/beans/spring-beans.xsd</w:t>
      </w:r>
      <w:r w:rsidRPr="001232D4">
        <w:t>"&gt;</w:t>
      </w:r>
    </w:p>
    <w:p w14:paraId="1688B494" w14:textId="77777777" w:rsidR="001232D4" w:rsidRPr="001232D4" w:rsidRDefault="001232D4" w:rsidP="001232D4"/>
    <w:p w14:paraId="158448C4" w14:textId="77777777" w:rsidR="001232D4" w:rsidRPr="001232D4" w:rsidRDefault="001232D4" w:rsidP="001232D4">
      <w:r w:rsidRPr="001232D4">
        <w:t xml:space="preserve">    &lt;bean id="in" class="</w:t>
      </w:r>
      <w:proofErr w:type="spellStart"/>
      <w:r w:rsidRPr="001232D4">
        <w:t>com.cognizant.model.Country</w:t>
      </w:r>
      <w:proofErr w:type="spellEnd"/>
      <w:r w:rsidRPr="001232D4">
        <w:t>"&gt;</w:t>
      </w:r>
    </w:p>
    <w:p w14:paraId="0EE8471F" w14:textId="77777777" w:rsidR="001232D4" w:rsidRPr="001232D4" w:rsidRDefault="001232D4" w:rsidP="001232D4">
      <w:r w:rsidRPr="001232D4">
        <w:t xml:space="preserve">        &lt;property name="code" value="IN"/&gt;</w:t>
      </w:r>
    </w:p>
    <w:p w14:paraId="7FFD2169" w14:textId="77777777" w:rsidR="001232D4" w:rsidRPr="001232D4" w:rsidRDefault="001232D4" w:rsidP="001232D4">
      <w:r w:rsidRPr="001232D4">
        <w:t xml:space="preserve">        &lt;property name="name" value="India"/&gt;</w:t>
      </w:r>
    </w:p>
    <w:p w14:paraId="2CF7BF58" w14:textId="77777777" w:rsidR="001232D4" w:rsidRPr="001232D4" w:rsidRDefault="001232D4" w:rsidP="001232D4">
      <w:r w:rsidRPr="001232D4">
        <w:t xml:space="preserve">    &lt;/bean&gt;</w:t>
      </w:r>
    </w:p>
    <w:p w14:paraId="27C2A49B" w14:textId="07D9BD42" w:rsidR="001232D4" w:rsidRDefault="001232D4" w:rsidP="001232D4">
      <w:r w:rsidRPr="001232D4">
        <w:t>&lt;/beans&gt;</w:t>
      </w:r>
    </w:p>
    <w:p w14:paraId="053670C6" w14:textId="77777777" w:rsidR="005F0DE7" w:rsidRDefault="005F0DE7" w:rsidP="001232D4"/>
    <w:p w14:paraId="19F792D5" w14:textId="041D35D9" w:rsidR="001232D4" w:rsidRPr="005F0DE7" w:rsidRDefault="005F0DE7" w:rsidP="001232D4">
      <w:pPr>
        <w:rPr>
          <w:b/>
          <w:bCs/>
          <w:sz w:val="32"/>
          <w:szCs w:val="32"/>
        </w:rPr>
      </w:pPr>
      <w:r w:rsidRPr="005F0DE7">
        <w:rPr>
          <w:b/>
          <w:bCs/>
          <w:sz w:val="32"/>
          <w:szCs w:val="32"/>
        </w:rPr>
        <w:t>Pom.xml</w:t>
      </w:r>
    </w:p>
    <w:p w14:paraId="6371865C" w14:textId="77777777" w:rsidR="001232D4" w:rsidRPr="001232D4" w:rsidRDefault="001232D4" w:rsidP="001232D4">
      <w:r w:rsidRPr="001232D4">
        <w:t xml:space="preserve">&lt;project </w:t>
      </w:r>
      <w:proofErr w:type="spellStart"/>
      <w:r w:rsidRPr="001232D4">
        <w:t>xmlns</w:t>
      </w:r>
      <w:proofErr w:type="spellEnd"/>
      <w:r w:rsidRPr="001232D4">
        <w:t>="http://maven.apache.org/POM/4.0.0"</w:t>
      </w:r>
    </w:p>
    <w:p w14:paraId="153C6412" w14:textId="77777777" w:rsidR="001232D4" w:rsidRPr="001232D4" w:rsidRDefault="001232D4" w:rsidP="001232D4">
      <w:r w:rsidRPr="001232D4">
        <w:t xml:space="preserve">         </w:t>
      </w:r>
      <w:proofErr w:type="spellStart"/>
      <w:r w:rsidRPr="001232D4">
        <w:t>xmlns:xsi</w:t>
      </w:r>
      <w:proofErr w:type="spellEnd"/>
      <w:r w:rsidRPr="001232D4">
        <w:t>="http://www.w3.org/2001/XMLSchema-instance"</w:t>
      </w:r>
    </w:p>
    <w:p w14:paraId="48D7C88D" w14:textId="77777777" w:rsidR="001232D4" w:rsidRPr="001232D4" w:rsidRDefault="001232D4" w:rsidP="001232D4">
      <w:r w:rsidRPr="001232D4">
        <w:t xml:space="preserve">         </w:t>
      </w:r>
      <w:proofErr w:type="spellStart"/>
      <w:r w:rsidRPr="001232D4">
        <w:t>xsi:schemaLocation</w:t>
      </w:r>
      <w:proofErr w:type="spellEnd"/>
      <w:r w:rsidRPr="001232D4">
        <w:t xml:space="preserve">="http://maven.apache.org/POM/4.0.0 </w:t>
      </w:r>
    </w:p>
    <w:p w14:paraId="1935A40A" w14:textId="77777777" w:rsidR="001232D4" w:rsidRPr="001232D4" w:rsidRDefault="001232D4" w:rsidP="001232D4">
      <w:r w:rsidRPr="001232D4">
        <w:t xml:space="preserve">                             http://maven.apache.org/xsd/maven-4.0.0.xsd"&gt;</w:t>
      </w:r>
    </w:p>
    <w:p w14:paraId="39E2CCCE" w14:textId="77777777" w:rsidR="001232D4" w:rsidRPr="001232D4" w:rsidRDefault="001232D4" w:rsidP="001232D4"/>
    <w:p w14:paraId="0CADFD8D" w14:textId="47960151" w:rsidR="001232D4" w:rsidRPr="001232D4" w:rsidRDefault="001232D4" w:rsidP="001232D4">
      <w:r w:rsidRPr="001232D4">
        <w:t xml:space="preserve">    &lt;</w:t>
      </w:r>
      <w:proofErr w:type="spellStart"/>
      <w:r w:rsidRPr="001232D4">
        <w:t>modelVersion</w:t>
      </w:r>
      <w:proofErr w:type="spellEnd"/>
      <w:r w:rsidRPr="001232D4">
        <w:t>&gt;4.0.0&lt;/</w:t>
      </w:r>
      <w:proofErr w:type="spellStart"/>
      <w:r w:rsidRPr="001232D4">
        <w:t>modelVersion</w:t>
      </w:r>
      <w:proofErr w:type="spellEnd"/>
      <w:r w:rsidRPr="001232D4">
        <w:t>&gt;</w:t>
      </w:r>
    </w:p>
    <w:p w14:paraId="09E4CE90" w14:textId="77777777" w:rsidR="001232D4" w:rsidRPr="001232D4" w:rsidRDefault="001232D4" w:rsidP="001232D4">
      <w:r w:rsidRPr="001232D4">
        <w:t xml:space="preserve">    &lt;!-- Project coordinates --&gt;</w:t>
      </w:r>
    </w:p>
    <w:p w14:paraId="29D5109A" w14:textId="77777777" w:rsidR="001232D4" w:rsidRPr="001232D4" w:rsidRDefault="001232D4" w:rsidP="001232D4">
      <w:r w:rsidRPr="001232D4">
        <w:t xml:space="preserve">    &lt;</w:t>
      </w:r>
      <w:proofErr w:type="spellStart"/>
      <w:r w:rsidRPr="001232D4">
        <w:t>groupId</w:t>
      </w:r>
      <w:proofErr w:type="spellEnd"/>
      <w:r w:rsidRPr="001232D4">
        <w:t>&gt;</w:t>
      </w:r>
      <w:proofErr w:type="spellStart"/>
      <w:r w:rsidRPr="001232D4">
        <w:t>com.cognizant</w:t>
      </w:r>
      <w:proofErr w:type="spellEnd"/>
      <w:r w:rsidRPr="001232D4">
        <w:t>&lt;/</w:t>
      </w:r>
      <w:proofErr w:type="spellStart"/>
      <w:r w:rsidRPr="001232D4">
        <w:t>groupId</w:t>
      </w:r>
      <w:proofErr w:type="spellEnd"/>
      <w:r w:rsidRPr="001232D4">
        <w:t>&gt;</w:t>
      </w:r>
    </w:p>
    <w:p w14:paraId="6DEAB6D0" w14:textId="77777777" w:rsidR="001232D4" w:rsidRPr="001232D4" w:rsidRDefault="001232D4" w:rsidP="001232D4">
      <w:r w:rsidRPr="001232D4">
        <w:t xml:space="preserve">    &lt;</w:t>
      </w:r>
      <w:proofErr w:type="spellStart"/>
      <w:r w:rsidRPr="001232D4">
        <w:t>artifactId</w:t>
      </w:r>
      <w:proofErr w:type="spellEnd"/>
      <w:r w:rsidRPr="001232D4">
        <w:t>&gt;spring-rest&lt;/</w:t>
      </w:r>
      <w:proofErr w:type="spellStart"/>
      <w:r w:rsidRPr="001232D4">
        <w:t>artifactId</w:t>
      </w:r>
      <w:proofErr w:type="spellEnd"/>
      <w:r w:rsidRPr="001232D4">
        <w:t>&gt;</w:t>
      </w:r>
    </w:p>
    <w:p w14:paraId="607445B8" w14:textId="77777777" w:rsidR="001232D4" w:rsidRPr="001232D4" w:rsidRDefault="001232D4" w:rsidP="001232D4">
      <w:r w:rsidRPr="001232D4">
        <w:t xml:space="preserve">    &lt;version&gt;1.0.0&lt;/version&gt;</w:t>
      </w:r>
    </w:p>
    <w:p w14:paraId="05FCB58B" w14:textId="217B8698" w:rsidR="001232D4" w:rsidRPr="001232D4" w:rsidRDefault="001232D4" w:rsidP="001232D4">
      <w:r w:rsidRPr="001232D4">
        <w:t xml:space="preserve">    &lt;packaging&gt;jar&lt;/packaging&gt;</w:t>
      </w:r>
    </w:p>
    <w:p w14:paraId="4ACD4B5F" w14:textId="77777777" w:rsidR="001232D4" w:rsidRPr="001232D4" w:rsidRDefault="001232D4" w:rsidP="001232D4">
      <w:r w:rsidRPr="001232D4">
        <w:t xml:space="preserve">    &lt;name&gt;spring-rest&lt;/name&gt;</w:t>
      </w:r>
    </w:p>
    <w:p w14:paraId="3776E9E1" w14:textId="060CB4FF" w:rsidR="001232D4" w:rsidRPr="001232D4" w:rsidRDefault="001232D4" w:rsidP="001232D4">
      <w:r w:rsidRPr="001232D4">
        <w:t xml:space="preserve">    &lt;description&gt;Spring Boot REST Web Service Project&lt;/description&gt;</w:t>
      </w:r>
    </w:p>
    <w:p w14:paraId="67F736F3" w14:textId="77777777" w:rsidR="001232D4" w:rsidRPr="001232D4" w:rsidRDefault="001232D4" w:rsidP="001232D4">
      <w:r w:rsidRPr="001232D4">
        <w:t xml:space="preserve">    &lt;!-- Spring Boot parent --&gt;</w:t>
      </w:r>
    </w:p>
    <w:p w14:paraId="1203FCCB" w14:textId="77777777" w:rsidR="001232D4" w:rsidRPr="001232D4" w:rsidRDefault="001232D4" w:rsidP="001232D4">
      <w:r w:rsidRPr="001232D4">
        <w:t xml:space="preserve">    &lt;parent&gt;</w:t>
      </w:r>
    </w:p>
    <w:p w14:paraId="3E05BC88" w14:textId="77777777" w:rsidR="001232D4" w:rsidRPr="001232D4" w:rsidRDefault="001232D4" w:rsidP="001232D4">
      <w:r w:rsidRPr="001232D4">
        <w:t xml:space="preserve">        &lt;</w:t>
      </w:r>
      <w:proofErr w:type="spellStart"/>
      <w:r w:rsidRPr="001232D4">
        <w:t>groupId</w:t>
      </w:r>
      <w:proofErr w:type="spellEnd"/>
      <w:r w:rsidRPr="001232D4">
        <w:t>&gt;</w:t>
      </w:r>
      <w:proofErr w:type="spellStart"/>
      <w:r w:rsidRPr="001232D4">
        <w:t>org.springframework.boot</w:t>
      </w:r>
      <w:proofErr w:type="spellEnd"/>
      <w:r w:rsidRPr="001232D4">
        <w:t>&lt;/</w:t>
      </w:r>
      <w:proofErr w:type="spellStart"/>
      <w:r w:rsidRPr="001232D4">
        <w:t>groupId</w:t>
      </w:r>
      <w:proofErr w:type="spellEnd"/>
      <w:r w:rsidRPr="001232D4">
        <w:t>&gt;</w:t>
      </w:r>
    </w:p>
    <w:p w14:paraId="7D1E7D80" w14:textId="77777777" w:rsidR="001232D4" w:rsidRPr="001232D4" w:rsidRDefault="001232D4" w:rsidP="001232D4">
      <w:r w:rsidRPr="001232D4">
        <w:t xml:space="preserve">        &lt;</w:t>
      </w:r>
      <w:proofErr w:type="spellStart"/>
      <w:r w:rsidRPr="001232D4">
        <w:t>artifactId</w:t>
      </w:r>
      <w:proofErr w:type="spellEnd"/>
      <w:r w:rsidRPr="001232D4">
        <w:t>&gt;spring-boot-starter-parent&lt;/</w:t>
      </w:r>
      <w:proofErr w:type="spellStart"/>
      <w:r w:rsidRPr="001232D4">
        <w:t>artifactId</w:t>
      </w:r>
      <w:proofErr w:type="spellEnd"/>
      <w:r w:rsidRPr="001232D4">
        <w:t>&gt;</w:t>
      </w:r>
    </w:p>
    <w:p w14:paraId="15C19E60" w14:textId="77777777" w:rsidR="001232D4" w:rsidRPr="001232D4" w:rsidRDefault="001232D4" w:rsidP="001232D4">
      <w:r w:rsidRPr="001232D4">
        <w:t xml:space="preserve">        &lt;version&gt;2.7.5&lt;/version&gt; &lt;!-- You can change to latest stable version --&gt;</w:t>
      </w:r>
    </w:p>
    <w:p w14:paraId="3FE57A8E" w14:textId="77777777" w:rsidR="001232D4" w:rsidRPr="001232D4" w:rsidRDefault="001232D4" w:rsidP="001232D4">
      <w:r w:rsidRPr="001232D4">
        <w:t xml:space="preserve">        &lt;</w:t>
      </w:r>
      <w:proofErr w:type="spellStart"/>
      <w:r w:rsidRPr="001232D4">
        <w:t>relativePath</w:t>
      </w:r>
      <w:proofErr w:type="spellEnd"/>
      <w:r w:rsidRPr="001232D4">
        <w:t>/&gt;</w:t>
      </w:r>
    </w:p>
    <w:p w14:paraId="205DB42A" w14:textId="0699177C" w:rsidR="001232D4" w:rsidRPr="001232D4" w:rsidRDefault="001232D4" w:rsidP="001232D4">
      <w:r w:rsidRPr="001232D4">
        <w:t xml:space="preserve">    &lt;/parent&gt;</w:t>
      </w:r>
    </w:p>
    <w:p w14:paraId="45D5747E" w14:textId="77777777" w:rsidR="001232D4" w:rsidRPr="001232D4" w:rsidRDefault="001232D4" w:rsidP="001232D4">
      <w:r w:rsidRPr="001232D4">
        <w:t xml:space="preserve">    &lt;properties&gt;</w:t>
      </w:r>
    </w:p>
    <w:p w14:paraId="28E2D952" w14:textId="77777777" w:rsidR="001232D4" w:rsidRPr="001232D4" w:rsidRDefault="001232D4" w:rsidP="001232D4">
      <w:r w:rsidRPr="001232D4">
        <w:lastRenderedPageBreak/>
        <w:t xml:space="preserve">        &lt;</w:t>
      </w:r>
      <w:proofErr w:type="spellStart"/>
      <w:r w:rsidRPr="001232D4">
        <w:t>java.version</w:t>
      </w:r>
      <w:proofErr w:type="spellEnd"/>
      <w:r w:rsidRPr="001232D4">
        <w:t>&gt;11&lt;/</w:t>
      </w:r>
      <w:proofErr w:type="spellStart"/>
      <w:r w:rsidRPr="001232D4">
        <w:t>java.version</w:t>
      </w:r>
      <w:proofErr w:type="spellEnd"/>
      <w:r w:rsidRPr="001232D4">
        <w:t>&gt; &lt;!-- Change to 17 if using JDK 17 --&gt;</w:t>
      </w:r>
    </w:p>
    <w:p w14:paraId="27154954" w14:textId="3CB3AF5E" w:rsidR="001232D4" w:rsidRPr="001232D4" w:rsidRDefault="001232D4" w:rsidP="001232D4">
      <w:r w:rsidRPr="001232D4">
        <w:t xml:space="preserve">    &lt;/properties&gt;</w:t>
      </w:r>
    </w:p>
    <w:p w14:paraId="76AAF0A2" w14:textId="77777777" w:rsidR="001232D4" w:rsidRPr="001232D4" w:rsidRDefault="001232D4" w:rsidP="001232D4">
      <w:r w:rsidRPr="001232D4">
        <w:t xml:space="preserve">    &lt;dependencies&gt;</w:t>
      </w:r>
    </w:p>
    <w:p w14:paraId="16DE5DE1" w14:textId="77777777" w:rsidR="001232D4" w:rsidRPr="001232D4" w:rsidRDefault="001232D4" w:rsidP="001232D4">
      <w:r w:rsidRPr="001232D4">
        <w:t xml:space="preserve">        &lt;!-- Spring Boot Starter for building REST APIs --&gt;</w:t>
      </w:r>
    </w:p>
    <w:p w14:paraId="6BC45149" w14:textId="77777777" w:rsidR="001232D4" w:rsidRPr="001232D4" w:rsidRDefault="001232D4" w:rsidP="001232D4">
      <w:r w:rsidRPr="001232D4">
        <w:t xml:space="preserve">        &lt;dependency&gt;</w:t>
      </w:r>
    </w:p>
    <w:p w14:paraId="656F4179" w14:textId="77777777" w:rsidR="001232D4" w:rsidRPr="001232D4" w:rsidRDefault="001232D4" w:rsidP="001232D4">
      <w:r w:rsidRPr="001232D4">
        <w:t xml:space="preserve">            &lt;</w:t>
      </w:r>
      <w:proofErr w:type="spellStart"/>
      <w:r w:rsidRPr="001232D4">
        <w:t>groupId</w:t>
      </w:r>
      <w:proofErr w:type="spellEnd"/>
      <w:r w:rsidRPr="001232D4">
        <w:t>&gt;</w:t>
      </w:r>
      <w:proofErr w:type="spellStart"/>
      <w:r w:rsidRPr="001232D4">
        <w:t>org.springframework.boot</w:t>
      </w:r>
      <w:proofErr w:type="spellEnd"/>
      <w:r w:rsidRPr="001232D4">
        <w:t>&lt;/</w:t>
      </w:r>
      <w:proofErr w:type="spellStart"/>
      <w:r w:rsidRPr="001232D4">
        <w:t>groupId</w:t>
      </w:r>
      <w:proofErr w:type="spellEnd"/>
      <w:r w:rsidRPr="001232D4">
        <w:t>&gt;</w:t>
      </w:r>
    </w:p>
    <w:p w14:paraId="782FA4C8" w14:textId="77777777" w:rsidR="001232D4" w:rsidRPr="001232D4" w:rsidRDefault="001232D4" w:rsidP="001232D4">
      <w:r w:rsidRPr="001232D4">
        <w:t xml:space="preserve">            &lt;</w:t>
      </w:r>
      <w:proofErr w:type="spellStart"/>
      <w:r w:rsidRPr="001232D4">
        <w:t>artifactId</w:t>
      </w:r>
      <w:proofErr w:type="spellEnd"/>
      <w:r w:rsidRPr="001232D4">
        <w:t>&gt;spring-boot-starter-web&lt;/</w:t>
      </w:r>
      <w:proofErr w:type="spellStart"/>
      <w:r w:rsidRPr="001232D4">
        <w:t>artifactId</w:t>
      </w:r>
      <w:proofErr w:type="spellEnd"/>
      <w:r w:rsidRPr="001232D4">
        <w:t>&gt;</w:t>
      </w:r>
    </w:p>
    <w:p w14:paraId="3F384FB4" w14:textId="3615438A" w:rsidR="001232D4" w:rsidRPr="001232D4" w:rsidRDefault="001232D4" w:rsidP="001232D4">
      <w:r w:rsidRPr="001232D4">
        <w:t xml:space="preserve">        &lt;/dependency&gt;</w:t>
      </w:r>
    </w:p>
    <w:p w14:paraId="6E5677C4" w14:textId="77777777" w:rsidR="001232D4" w:rsidRPr="001232D4" w:rsidRDefault="001232D4" w:rsidP="001232D4">
      <w:r w:rsidRPr="001232D4">
        <w:t xml:space="preserve">        &lt;!-- Spring Context (for XML-based bean loading) --&gt;</w:t>
      </w:r>
    </w:p>
    <w:p w14:paraId="063D9012" w14:textId="77777777" w:rsidR="001232D4" w:rsidRPr="001232D4" w:rsidRDefault="001232D4" w:rsidP="001232D4">
      <w:r w:rsidRPr="001232D4">
        <w:t xml:space="preserve">        &lt;dependency&gt;</w:t>
      </w:r>
    </w:p>
    <w:p w14:paraId="02CCAB61" w14:textId="77777777" w:rsidR="001232D4" w:rsidRPr="001232D4" w:rsidRDefault="001232D4" w:rsidP="001232D4">
      <w:r w:rsidRPr="001232D4">
        <w:t xml:space="preserve">            &lt;</w:t>
      </w:r>
      <w:proofErr w:type="spellStart"/>
      <w:r w:rsidRPr="001232D4">
        <w:t>groupId</w:t>
      </w:r>
      <w:proofErr w:type="spellEnd"/>
      <w:r w:rsidRPr="001232D4">
        <w:t>&gt;</w:t>
      </w:r>
      <w:proofErr w:type="spellStart"/>
      <w:r w:rsidRPr="001232D4">
        <w:t>org.springframework</w:t>
      </w:r>
      <w:proofErr w:type="spellEnd"/>
      <w:r w:rsidRPr="001232D4">
        <w:t>&lt;/</w:t>
      </w:r>
      <w:proofErr w:type="spellStart"/>
      <w:r w:rsidRPr="001232D4">
        <w:t>groupId</w:t>
      </w:r>
      <w:proofErr w:type="spellEnd"/>
      <w:r w:rsidRPr="001232D4">
        <w:t>&gt;</w:t>
      </w:r>
    </w:p>
    <w:p w14:paraId="00D75B7E" w14:textId="77777777" w:rsidR="001232D4" w:rsidRPr="001232D4" w:rsidRDefault="001232D4" w:rsidP="001232D4">
      <w:r w:rsidRPr="001232D4">
        <w:t xml:space="preserve">            &lt;</w:t>
      </w:r>
      <w:proofErr w:type="spellStart"/>
      <w:r w:rsidRPr="001232D4">
        <w:t>artifactId</w:t>
      </w:r>
      <w:proofErr w:type="spellEnd"/>
      <w:r w:rsidRPr="001232D4">
        <w:t>&gt;spring-context&lt;/</w:t>
      </w:r>
      <w:proofErr w:type="spellStart"/>
      <w:r w:rsidRPr="001232D4">
        <w:t>artifactId</w:t>
      </w:r>
      <w:proofErr w:type="spellEnd"/>
      <w:r w:rsidRPr="001232D4">
        <w:t>&gt;</w:t>
      </w:r>
    </w:p>
    <w:p w14:paraId="60DDAD8A" w14:textId="77777777" w:rsidR="001232D4" w:rsidRPr="001232D4" w:rsidRDefault="001232D4" w:rsidP="001232D4">
      <w:r w:rsidRPr="001232D4">
        <w:t xml:space="preserve">        &lt;/dependency&gt;</w:t>
      </w:r>
    </w:p>
    <w:p w14:paraId="335783E2" w14:textId="77777777" w:rsidR="001232D4" w:rsidRPr="001232D4" w:rsidRDefault="001232D4" w:rsidP="001232D4"/>
    <w:p w14:paraId="3F6B4C65" w14:textId="77777777" w:rsidR="001232D4" w:rsidRPr="001232D4" w:rsidRDefault="001232D4" w:rsidP="001232D4">
      <w:r w:rsidRPr="001232D4">
        <w:t xml:space="preserve">        &lt;!-- Logging support (comes with spring-boot-starter-web) --&gt;</w:t>
      </w:r>
    </w:p>
    <w:p w14:paraId="125E899F" w14:textId="77777777" w:rsidR="001232D4" w:rsidRPr="001232D4" w:rsidRDefault="001232D4" w:rsidP="001232D4">
      <w:r w:rsidRPr="001232D4">
        <w:t xml:space="preserve">        &lt;dependency&gt;</w:t>
      </w:r>
    </w:p>
    <w:p w14:paraId="4FD264D0" w14:textId="77777777" w:rsidR="001232D4" w:rsidRPr="001232D4" w:rsidRDefault="001232D4" w:rsidP="001232D4">
      <w:r w:rsidRPr="001232D4">
        <w:t xml:space="preserve">            &lt;</w:t>
      </w:r>
      <w:proofErr w:type="spellStart"/>
      <w:r w:rsidRPr="001232D4">
        <w:t>groupId</w:t>
      </w:r>
      <w:proofErr w:type="spellEnd"/>
      <w:r w:rsidRPr="001232D4">
        <w:t>&gt;</w:t>
      </w:r>
      <w:proofErr w:type="spellStart"/>
      <w:r w:rsidRPr="001232D4">
        <w:t>org.springframework.boot</w:t>
      </w:r>
      <w:proofErr w:type="spellEnd"/>
      <w:r w:rsidRPr="001232D4">
        <w:t>&lt;/</w:t>
      </w:r>
      <w:proofErr w:type="spellStart"/>
      <w:r w:rsidRPr="001232D4">
        <w:t>groupId</w:t>
      </w:r>
      <w:proofErr w:type="spellEnd"/>
      <w:r w:rsidRPr="001232D4">
        <w:t>&gt;</w:t>
      </w:r>
    </w:p>
    <w:p w14:paraId="5572676A" w14:textId="77777777" w:rsidR="001232D4" w:rsidRPr="001232D4" w:rsidRDefault="001232D4" w:rsidP="001232D4">
      <w:r w:rsidRPr="001232D4">
        <w:t xml:space="preserve">            &lt;</w:t>
      </w:r>
      <w:proofErr w:type="spellStart"/>
      <w:r w:rsidRPr="001232D4">
        <w:t>artifactId</w:t>
      </w:r>
      <w:proofErr w:type="spellEnd"/>
      <w:r w:rsidRPr="001232D4">
        <w:t>&gt;spring-boot-starter-logging&lt;/</w:t>
      </w:r>
      <w:proofErr w:type="spellStart"/>
      <w:r w:rsidRPr="001232D4">
        <w:t>artifactId</w:t>
      </w:r>
      <w:proofErr w:type="spellEnd"/>
      <w:r w:rsidRPr="001232D4">
        <w:t>&gt;</w:t>
      </w:r>
    </w:p>
    <w:p w14:paraId="1CE6234D" w14:textId="5DDEAECC" w:rsidR="001232D4" w:rsidRPr="001232D4" w:rsidRDefault="001232D4" w:rsidP="001232D4">
      <w:r w:rsidRPr="001232D4">
        <w:t xml:space="preserve">        &lt;/dependency&gt;</w:t>
      </w:r>
    </w:p>
    <w:p w14:paraId="43E50887" w14:textId="77777777" w:rsidR="001232D4" w:rsidRPr="001232D4" w:rsidRDefault="001232D4" w:rsidP="001232D4">
      <w:r w:rsidRPr="001232D4">
        <w:t xml:space="preserve">        &lt;!-- Spring Boot Testing (optional) --&gt;</w:t>
      </w:r>
    </w:p>
    <w:p w14:paraId="44850ECA" w14:textId="77777777" w:rsidR="001232D4" w:rsidRPr="001232D4" w:rsidRDefault="001232D4" w:rsidP="001232D4">
      <w:r w:rsidRPr="001232D4">
        <w:t xml:space="preserve">        &lt;dependency&gt;</w:t>
      </w:r>
    </w:p>
    <w:p w14:paraId="3F953CDD" w14:textId="77777777" w:rsidR="001232D4" w:rsidRPr="001232D4" w:rsidRDefault="001232D4" w:rsidP="001232D4">
      <w:r w:rsidRPr="001232D4">
        <w:t xml:space="preserve">            &lt;</w:t>
      </w:r>
      <w:proofErr w:type="spellStart"/>
      <w:r w:rsidRPr="001232D4">
        <w:t>groupId</w:t>
      </w:r>
      <w:proofErr w:type="spellEnd"/>
      <w:r w:rsidRPr="001232D4">
        <w:t>&gt;</w:t>
      </w:r>
      <w:proofErr w:type="spellStart"/>
      <w:r w:rsidRPr="001232D4">
        <w:t>org.springframework.boot</w:t>
      </w:r>
      <w:proofErr w:type="spellEnd"/>
      <w:r w:rsidRPr="001232D4">
        <w:t>&lt;/</w:t>
      </w:r>
      <w:proofErr w:type="spellStart"/>
      <w:r w:rsidRPr="001232D4">
        <w:t>groupId</w:t>
      </w:r>
      <w:proofErr w:type="spellEnd"/>
      <w:r w:rsidRPr="001232D4">
        <w:t>&gt;</w:t>
      </w:r>
    </w:p>
    <w:p w14:paraId="5B4CD030" w14:textId="77777777" w:rsidR="001232D4" w:rsidRPr="001232D4" w:rsidRDefault="001232D4" w:rsidP="001232D4">
      <w:r w:rsidRPr="001232D4">
        <w:t xml:space="preserve">            &lt;</w:t>
      </w:r>
      <w:proofErr w:type="spellStart"/>
      <w:r w:rsidRPr="001232D4">
        <w:t>artifactId</w:t>
      </w:r>
      <w:proofErr w:type="spellEnd"/>
      <w:r w:rsidRPr="001232D4">
        <w:t>&gt;spring-boot-starter-test&lt;/</w:t>
      </w:r>
      <w:proofErr w:type="spellStart"/>
      <w:r w:rsidRPr="001232D4">
        <w:t>artifactId</w:t>
      </w:r>
      <w:proofErr w:type="spellEnd"/>
      <w:r w:rsidRPr="001232D4">
        <w:t>&gt;</w:t>
      </w:r>
    </w:p>
    <w:p w14:paraId="2CDB9C7A" w14:textId="77777777" w:rsidR="001232D4" w:rsidRPr="001232D4" w:rsidRDefault="001232D4" w:rsidP="001232D4">
      <w:r w:rsidRPr="001232D4">
        <w:t xml:space="preserve">            &lt;scope&gt;test&lt;/scope&gt;</w:t>
      </w:r>
    </w:p>
    <w:p w14:paraId="000EC266" w14:textId="77777777" w:rsidR="001232D4" w:rsidRPr="001232D4" w:rsidRDefault="001232D4" w:rsidP="001232D4">
      <w:r w:rsidRPr="001232D4">
        <w:t xml:space="preserve">        &lt;/dependency&gt;</w:t>
      </w:r>
    </w:p>
    <w:p w14:paraId="4C10BF3B" w14:textId="005C0676" w:rsidR="001232D4" w:rsidRPr="001232D4" w:rsidRDefault="001232D4" w:rsidP="001232D4">
      <w:r w:rsidRPr="001232D4">
        <w:lastRenderedPageBreak/>
        <w:t xml:space="preserve">    &lt;/dependencies&gt;</w:t>
      </w:r>
    </w:p>
    <w:p w14:paraId="39852834" w14:textId="77777777" w:rsidR="001232D4" w:rsidRPr="001232D4" w:rsidRDefault="001232D4" w:rsidP="001232D4">
      <w:r w:rsidRPr="001232D4">
        <w:t xml:space="preserve">    &lt;build&gt;</w:t>
      </w:r>
    </w:p>
    <w:p w14:paraId="446430B3" w14:textId="77777777" w:rsidR="001232D4" w:rsidRPr="001232D4" w:rsidRDefault="001232D4" w:rsidP="001232D4">
      <w:r w:rsidRPr="001232D4">
        <w:t xml:space="preserve">        &lt;plugins&gt;</w:t>
      </w:r>
    </w:p>
    <w:p w14:paraId="52AD2CC0" w14:textId="77777777" w:rsidR="001232D4" w:rsidRPr="001232D4" w:rsidRDefault="001232D4" w:rsidP="001232D4">
      <w:r w:rsidRPr="001232D4">
        <w:t xml:space="preserve">            &lt;!-- Spring Boot Maven plugin to enable </w:t>
      </w:r>
      <w:proofErr w:type="spellStart"/>
      <w:r w:rsidRPr="001232D4">
        <w:t>spring-boot:run</w:t>
      </w:r>
      <w:proofErr w:type="spellEnd"/>
      <w:r w:rsidRPr="001232D4">
        <w:t xml:space="preserve"> --&gt;</w:t>
      </w:r>
    </w:p>
    <w:p w14:paraId="589AA6E7" w14:textId="77777777" w:rsidR="001232D4" w:rsidRPr="001232D4" w:rsidRDefault="001232D4" w:rsidP="001232D4">
      <w:r w:rsidRPr="001232D4">
        <w:t xml:space="preserve">            &lt;plugin&gt;</w:t>
      </w:r>
    </w:p>
    <w:p w14:paraId="4001CE00" w14:textId="77777777" w:rsidR="001232D4" w:rsidRPr="001232D4" w:rsidRDefault="001232D4" w:rsidP="001232D4">
      <w:r w:rsidRPr="001232D4">
        <w:t xml:space="preserve">                &lt;</w:t>
      </w:r>
      <w:proofErr w:type="spellStart"/>
      <w:r w:rsidRPr="001232D4">
        <w:t>groupId</w:t>
      </w:r>
      <w:proofErr w:type="spellEnd"/>
      <w:r w:rsidRPr="001232D4">
        <w:t>&gt;</w:t>
      </w:r>
      <w:proofErr w:type="spellStart"/>
      <w:r w:rsidRPr="001232D4">
        <w:t>org.springframework.boot</w:t>
      </w:r>
      <w:proofErr w:type="spellEnd"/>
      <w:r w:rsidRPr="001232D4">
        <w:t>&lt;/</w:t>
      </w:r>
      <w:proofErr w:type="spellStart"/>
      <w:r w:rsidRPr="001232D4">
        <w:t>groupId</w:t>
      </w:r>
      <w:proofErr w:type="spellEnd"/>
      <w:r w:rsidRPr="001232D4">
        <w:t>&gt;</w:t>
      </w:r>
    </w:p>
    <w:p w14:paraId="2048A6ED" w14:textId="77777777" w:rsidR="001232D4" w:rsidRPr="001232D4" w:rsidRDefault="001232D4" w:rsidP="001232D4">
      <w:r w:rsidRPr="001232D4">
        <w:t xml:space="preserve">                &lt;</w:t>
      </w:r>
      <w:proofErr w:type="spellStart"/>
      <w:r w:rsidRPr="001232D4">
        <w:t>artifactId</w:t>
      </w:r>
      <w:proofErr w:type="spellEnd"/>
      <w:r w:rsidRPr="001232D4">
        <w:t>&gt;spring-boot-maven-plugin&lt;/</w:t>
      </w:r>
      <w:proofErr w:type="spellStart"/>
      <w:r w:rsidRPr="001232D4">
        <w:t>artifactId</w:t>
      </w:r>
      <w:proofErr w:type="spellEnd"/>
      <w:r w:rsidRPr="001232D4">
        <w:t>&gt;</w:t>
      </w:r>
    </w:p>
    <w:p w14:paraId="1E388C2B" w14:textId="77777777" w:rsidR="001232D4" w:rsidRPr="001232D4" w:rsidRDefault="001232D4" w:rsidP="001232D4">
      <w:r w:rsidRPr="001232D4">
        <w:t xml:space="preserve">            &lt;/plugin&gt;</w:t>
      </w:r>
    </w:p>
    <w:p w14:paraId="7A661EB1" w14:textId="77777777" w:rsidR="001232D4" w:rsidRPr="001232D4" w:rsidRDefault="001232D4" w:rsidP="001232D4">
      <w:r w:rsidRPr="001232D4">
        <w:t xml:space="preserve">        &lt;/plugins&gt;</w:t>
      </w:r>
    </w:p>
    <w:p w14:paraId="34074164" w14:textId="680A7FA4" w:rsidR="001232D4" w:rsidRPr="001232D4" w:rsidRDefault="001232D4" w:rsidP="001232D4">
      <w:r w:rsidRPr="001232D4">
        <w:t xml:space="preserve">    &lt;/build&gt;</w:t>
      </w:r>
    </w:p>
    <w:p w14:paraId="1388B377" w14:textId="41B6F795" w:rsidR="001232D4" w:rsidRPr="001232D4" w:rsidRDefault="001232D4" w:rsidP="00D911F8">
      <w:r w:rsidRPr="001232D4">
        <w:t>&lt;/project&gt;</w:t>
      </w:r>
    </w:p>
    <w:p w14:paraId="4EC52F16" w14:textId="77777777" w:rsidR="001232D4" w:rsidRDefault="001232D4" w:rsidP="00D911F8">
      <w:pPr>
        <w:rPr>
          <w:lang w:val="en-US"/>
        </w:rPr>
      </w:pPr>
    </w:p>
    <w:p w14:paraId="5D421D18" w14:textId="05592726" w:rsidR="004A0FFF" w:rsidRPr="004A0FFF" w:rsidRDefault="004A0FFF" w:rsidP="00D911F8">
      <w:pPr>
        <w:rPr>
          <w:b/>
          <w:bCs/>
          <w:sz w:val="32"/>
          <w:szCs w:val="32"/>
          <w:lang w:val="en-US"/>
        </w:rPr>
      </w:pPr>
      <w:r w:rsidRPr="004A0FFF">
        <w:rPr>
          <w:b/>
          <w:bCs/>
          <w:sz w:val="32"/>
          <w:szCs w:val="32"/>
          <w:lang w:val="en-US"/>
        </w:rPr>
        <w:t>OUTPUT</w:t>
      </w:r>
    </w:p>
    <w:p w14:paraId="0E6BD172" w14:textId="77777777" w:rsidR="001232D4" w:rsidRDefault="001232D4" w:rsidP="00D911F8">
      <w:pPr>
        <w:rPr>
          <w:lang w:val="en-US"/>
        </w:rPr>
      </w:pPr>
    </w:p>
    <w:p w14:paraId="3CF7EE3D" w14:textId="0CA8C51B" w:rsidR="001232D4" w:rsidRDefault="001232D4" w:rsidP="00D911F8">
      <w:pPr>
        <w:rPr>
          <w:lang w:val="en-US"/>
        </w:rPr>
      </w:pPr>
      <w:r w:rsidRPr="001232D4">
        <w:rPr>
          <w:noProof/>
          <w:lang w:val="en-US"/>
        </w:rPr>
        <w:drawing>
          <wp:inline distT="0" distB="0" distL="0" distR="0" wp14:anchorId="419E5814" wp14:editId="52517CBF">
            <wp:extent cx="5731510" cy="1853565"/>
            <wp:effectExtent l="0" t="0" r="2540" b="0"/>
            <wp:docPr id="10176036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60367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261C3" w14:textId="77777777" w:rsidR="001232D4" w:rsidRDefault="001232D4" w:rsidP="00D911F8">
      <w:pPr>
        <w:rPr>
          <w:lang w:val="en-US"/>
        </w:rPr>
      </w:pPr>
    </w:p>
    <w:p w14:paraId="2F59B1EB" w14:textId="77777777" w:rsidR="001232D4" w:rsidRDefault="001232D4" w:rsidP="00D911F8">
      <w:pPr>
        <w:rPr>
          <w:lang w:val="en-US"/>
        </w:rPr>
      </w:pPr>
    </w:p>
    <w:p w14:paraId="116F37B3" w14:textId="77777777" w:rsidR="001232D4" w:rsidRDefault="001232D4" w:rsidP="00D911F8">
      <w:pPr>
        <w:rPr>
          <w:lang w:val="en-US"/>
        </w:rPr>
      </w:pPr>
    </w:p>
    <w:p w14:paraId="2B21E57A" w14:textId="77777777" w:rsidR="001232D4" w:rsidRDefault="001232D4" w:rsidP="00D911F8">
      <w:pPr>
        <w:rPr>
          <w:lang w:val="en-US"/>
        </w:rPr>
      </w:pPr>
    </w:p>
    <w:p w14:paraId="105832A4" w14:textId="316A1E7F" w:rsidR="001232D4" w:rsidRDefault="001232D4" w:rsidP="00D911F8">
      <w:pPr>
        <w:rPr>
          <w:lang w:val="en-US"/>
        </w:rPr>
      </w:pPr>
      <w:r w:rsidRPr="001232D4">
        <w:rPr>
          <w:noProof/>
          <w:lang w:val="en-US"/>
        </w:rPr>
        <w:lastRenderedPageBreak/>
        <w:drawing>
          <wp:inline distT="0" distB="0" distL="0" distR="0" wp14:anchorId="4F20AE20" wp14:editId="3D1F4217">
            <wp:extent cx="5451764" cy="2707640"/>
            <wp:effectExtent l="0" t="0" r="0" b="0"/>
            <wp:docPr id="8679067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90671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59029" cy="2711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19FC7" w14:textId="77777777" w:rsidR="004A0FFF" w:rsidRDefault="004A0FFF" w:rsidP="00D911F8">
      <w:pPr>
        <w:rPr>
          <w:lang w:val="en-US"/>
        </w:rPr>
      </w:pPr>
    </w:p>
    <w:p w14:paraId="46D8D768" w14:textId="5231EBF6" w:rsidR="004A0FFF" w:rsidRDefault="004A0FFF" w:rsidP="00D911F8">
      <w:pPr>
        <w:rPr>
          <w:b/>
          <w:bCs/>
          <w:sz w:val="32"/>
          <w:szCs w:val="32"/>
          <w:lang w:val="en-US"/>
        </w:rPr>
      </w:pPr>
      <w:r w:rsidRPr="004A0FFF">
        <w:rPr>
          <w:b/>
          <w:bCs/>
          <w:sz w:val="32"/>
          <w:szCs w:val="32"/>
          <w:lang w:val="en-US"/>
        </w:rPr>
        <w:t>REST - Get country based on country code</w:t>
      </w:r>
    </w:p>
    <w:p w14:paraId="61AAEC37" w14:textId="7B853969" w:rsidR="004B52E5" w:rsidRDefault="004B52E5" w:rsidP="00D911F8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SpringRestApplication.java</w:t>
      </w:r>
    </w:p>
    <w:p w14:paraId="11E433A6" w14:textId="77777777" w:rsidR="004B52E5" w:rsidRPr="004B52E5" w:rsidRDefault="004B52E5" w:rsidP="004B52E5">
      <w:r w:rsidRPr="004B52E5">
        <w:t xml:space="preserve">package </w:t>
      </w:r>
      <w:proofErr w:type="spellStart"/>
      <w:r w:rsidRPr="004B52E5">
        <w:t>com.cognizant</w:t>
      </w:r>
      <w:proofErr w:type="spellEnd"/>
      <w:r w:rsidRPr="004B52E5">
        <w:t>;</w:t>
      </w:r>
    </w:p>
    <w:p w14:paraId="7A9E1B01" w14:textId="77777777" w:rsidR="004B52E5" w:rsidRPr="004B52E5" w:rsidRDefault="004B52E5" w:rsidP="004B52E5">
      <w:r w:rsidRPr="004B52E5">
        <w:t xml:space="preserve">import </w:t>
      </w:r>
      <w:proofErr w:type="spellStart"/>
      <w:r w:rsidRPr="004B52E5">
        <w:t>org.springframework.boot.SpringApplication</w:t>
      </w:r>
      <w:proofErr w:type="spellEnd"/>
      <w:r w:rsidRPr="004B52E5">
        <w:t>;</w:t>
      </w:r>
    </w:p>
    <w:p w14:paraId="1E7EDBF1" w14:textId="77777777" w:rsidR="004B52E5" w:rsidRPr="004B52E5" w:rsidRDefault="004B52E5" w:rsidP="004B52E5">
      <w:r w:rsidRPr="004B52E5">
        <w:t xml:space="preserve">import </w:t>
      </w:r>
      <w:proofErr w:type="spellStart"/>
      <w:r w:rsidRPr="004B52E5">
        <w:t>org.springframework.boot.autoconfigure.SpringBootApplication</w:t>
      </w:r>
      <w:proofErr w:type="spellEnd"/>
      <w:r w:rsidRPr="004B52E5">
        <w:t>;</w:t>
      </w:r>
    </w:p>
    <w:p w14:paraId="03C879A8" w14:textId="77777777" w:rsidR="004B52E5" w:rsidRPr="004B52E5" w:rsidRDefault="004B52E5" w:rsidP="004B52E5">
      <w:r w:rsidRPr="004B52E5">
        <w:t xml:space="preserve">import </w:t>
      </w:r>
      <w:proofErr w:type="spellStart"/>
      <w:r w:rsidRPr="004B52E5">
        <w:t>org.springframework.context.annotation.ImportResource</w:t>
      </w:r>
      <w:proofErr w:type="spellEnd"/>
      <w:r w:rsidRPr="004B52E5">
        <w:t>;</w:t>
      </w:r>
    </w:p>
    <w:p w14:paraId="3CEFD1FC" w14:textId="77777777" w:rsidR="004B52E5" w:rsidRPr="004B52E5" w:rsidRDefault="004B52E5" w:rsidP="004B52E5">
      <w:r w:rsidRPr="004B52E5">
        <w:t>@SpringBootApplication</w:t>
      </w:r>
    </w:p>
    <w:p w14:paraId="575793FA" w14:textId="77777777" w:rsidR="004B52E5" w:rsidRPr="004B52E5" w:rsidRDefault="004B52E5" w:rsidP="004B52E5">
      <w:r w:rsidRPr="004B52E5">
        <w:t>@ImportResource("classpath:country.xml")</w:t>
      </w:r>
    </w:p>
    <w:p w14:paraId="55D4B915" w14:textId="77777777" w:rsidR="004B52E5" w:rsidRPr="004B52E5" w:rsidRDefault="004B52E5" w:rsidP="004B52E5">
      <w:r w:rsidRPr="004B52E5">
        <w:t xml:space="preserve">public class </w:t>
      </w:r>
      <w:proofErr w:type="spellStart"/>
      <w:r w:rsidRPr="004B52E5">
        <w:t>SpringRestApplication</w:t>
      </w:r>
      <w:proofErr w:type="spellEnd"/>
      <w:r w:rsidRPr="004B52E5">
        <w:t xml:space="preserve"> {</w:t>
      </w:r>
    </w:p>
    <w:p w14:paraId="5CCD3D9C" w14:textId="77777777" w:rsidR="004B52E5" w:rsidRPr="004B52E5" w:rsidRDefault="004B52E5" w:rsidP="004B52E5">
      <w:r w:rsidRPr="004B52E5">
        <w:t xml:space="preserve">    public static void main(String[] </w:t>
      </w:r>
      <w:proofErr w:type="spellStart"/>
      <w:r w:rsidRPr="004B52E5">
        <w:t>args</w:t>
      </w:r>
      <w:proofErr w:type="spellEnd"/>
      <w:r w:rsidRPr="004B52E5">
        <w:t>) {</w:t>
      </w:r>
    </w:p>
    <w:p w14:paraId="48C1617D" w14:textId="77777777" w:rsidR="004B52E5" w:rsidRPr="004B52E5" w:rsidRDefault="004B52E5" w:rsidP="004B52E5">
      <w:r w:rsidRPr="004B52E5">
        <w:t xml:space="preserve">        </w:t>
      </w:r>
      <w:proofErr w:type="spellStart"/>
      <w:r w:rsidRPr="004B52E5">
        <w:t>SpringApplication.</w:t>
      </w:r>
      <w:r w:rsidRPr="004B52E5">
        <w:rPr>
          <w:i/>
          <w:iCs/>
        </w:rPr>
        <w:t>run</w:t>
      </w:r>
      <w:proofErr w:type="spellEnd"/>
      <w:r w:rsidRPr="004B52E5">
        <w:t>(</w:t>
      </w:r>
      <w:proofErr w:type="spellStart"/>
      <w:r w:rsidRPr="004B52E5">
        <w:t>SpringRestApplication.class</w:t>
      </w:r>
      <w:proofErr w:type="spellEnd"/>
      <w:r w:rsidRPr="004B52E5">
        <w:t xml:space="preserve">, </w:t>
      </w:r>
      <w:proofErr w:type="spellStart"/>
      <w:r w:rsidRPr="004B52E5">
        <w:t>args</w:t>
      </w:r>
      <w:proofErr w:type="spellEnd"/>
      <w:r w:rsidRPr="004B52E5">
        <w:t>);</w:t>
      </w:r>
    </w:p>
    <w:p w14:paraId="3DC5CDC1" w14:textId="77777777" w:rsidR="004B52E5" w:rsidRPr="004B52E5" w:rsidRDefault="004B52E5" w:rsidP="004B52E5">
      <w:r w:rsidRPr="004B52E5">
        <w:t xml:space="preserve">    }</w:t>
      </w:r>
    </w:p>
    <w:p w14:paraId="68733AAE" w14:textId="77777777" w:rsidR="004B52E5" w:rsidRDefault="004B52E5" w:rsidP="004B52E5">
      <w:r w:rsidRPr="004B52E5">
        <w:t>}</w:t>
      </w:r>
    </w:p>
    <w:p w14:paraId="14FC0246" w14:textId="09EBB1E6" w:rsidR="004B52E5" w:rsidRPr="004B52E5" w:rsidRDefault="004B52E5" w:rsidP="004B52E5">
      <w:pPr>
        <w:rPr>
          <w:b/>
          <w:bCs/>
          <w:sz w:val="32"/>
          <w:szCs w:val="32"/>
        </w:rPr>
      </w:pPr>
      <w:r w:rsidRPr="004B52E5">
        <w:rPr>
          <w:b/>
          <w:bCs/>
          <w:sz w:val="32"/>
          <w:szCs w:val="32"/>
        </w:rPr>
        <w:t>CountryController.java</w:t>
      </w:r>
    </w:p>
    <w:p w14:paraId="02E78380" w14:textId="77777777" w:rsidR="004B52E5" w:rsidRPr="004B52E5" w:rsidRDefault="004B52E5" w:rsidP="004B52E5">
      <w:r w:rsidRPr="004B52E5">
        <w:rPr>
          <w:b/>
          <w:bCs/>
        </w:rPr>
        <w:t>package</w:t>
      </w:r>
      <w:r w:rsidRPr="004B52E5">
        <w:t xml:space="preserve"> </w:t>
      </w:r>
      <w:proofErr w:type="spellStart"/>
      <w:r w:rsidRPr="004B52E5">
        <w:t>com.cognizant.controller</w:t>
      </w:r>
      <w:proofErr w:type="spellEnd"/>
      <w:r w:rsidRPr="004B52E5">
        <w:t>;</w:t>
      </w:r>
    </w:p>
    <w:p w14:paraId="06AC71A3" w14:textId="77777777" w:rsidR="004B52E5" w:rsidRPr="004B52E5" w:rsidRDefault="004B52E5" w:rsidP="004B52E5">
      <w:r w:rsidRPr="004B52E5">
        <w:rPr>
          <w:b/>
          <w:bCs/>
        </w:rPr>
        <w:t>import</w:t>
      </w:r>
      <w:r w:rsidRPr="004B52E5">
        <w:t xml:space="preserve"> </w:t>
      </w:r>
      <w:proofErr w:type="spellStart"/>
      <w:r w:rsidRPr="004B52E5">
        <w:t>com.cognizant.model.Country</w:t>
      </w:r>
      <w:proofErr w:type="spellEnd"/>
      <w:r w:rsidRPr="004B52E5">
        <w:t>;</w:t>
      </w:r>
    </w:p>
    <w:p w14:paraId="20902D2C" w14:textId="77777777" w:rsidR="004B52E5" w:rsidRPr="004B52E5" w:rsidRDefault="004B52E5" w:rsidP="004B52E5">
      <w:r w:rsidRPr="004B52E5">
        <w:rPr>
          <w:b/>
          <w:bCs/>
        </w:rPr>
        <w:t>import</w:t>
      </w:r>
      <w:r w:rsidRPr="004B52E5">
        <w:t xml:space="preserve"> </w:t>
      </w:r>
      <w:proofErr w:type="spellStart"/>
      <w:r w:rsidRPr="004B52E5">
        <w:t>com.cognizant.service.CountryService</w:t>
      </w:r>
      <w:proofErr w:type="spellEnd"/>
      <w:r w:rsidRPr="004B52E5">
        <w:t>;</w:t>
      </w:r>
    </w:p>
    <w:p w14:paraId="5621A8DF" w14:textId="77777777" w:rsidR="004B52E5" w:rsidRPr="004B52E5" w:rsidRDefault="004B52E5" w:rsidP="004B52E5">
      <w:r w:rsidRPr="004B52E5">
        <w:rPr>
          <w:b/>
          <w:bCs/>
        </w:rPr>
        <w:t>import</w:t>
      </w:r>
      <w:r w:rsidRPr="004B52E5">
        <w:t xml:space="preserve"> </w:t>
      </w:r>
      <w:proofErr w:type="spellStart"/>
      <w:r w:rsidRPr="004B52E5">
        <w:t>org.springframework.beans.factory.annotation.Autowired</w:t>
      </w:r>
      <w:proofErr w:type="spellEnd"/>
      <w:r w:rsidRPr="004B52E5">
        <w:t>;</w:t>
      </w:r>
    </w:p>
    <w:p w14:paraId="645850EF" w14:textId="77777777" w:rsidR="004B52E5" w:rsidRPr="004B52E5" w:rsidRDefault="004B52E5" w:rsidP="004B52E5">
      <w:r w:rsidRPr="004B52E5">
        <w:rPr>
          <w:b/>
          <w:bCs/>
        </w:rPr>
        <w:t>import</w:t>
      </w:r>
      <w:r w:rsidRPr="004B52E5">
        <w:t xml:space="preserve"> </w:t>
      </w:r>
      <w:proofErr w:type="spellStart"/>
      <w:r w:rsidRPr="004B52E5">
        <w:t>org.springframework.web.bind.annotation</w:t>
      </w:r>
      <w:proofErr w:type="spellEnd"/>
      <w:r w:rsidRPr="004B52E5">
        <w:t>.*;</w:t>
      </w:r>
    </w:p>
    <w:p w14:paraId="2B25C1C8" w14:textId="77777777" w:rsidR="004B52E5" w:rsidRPr="004B52E5" w:rsidRDefault="004B52E5" w:rsidP="004B52E5">
      <w:r w:rsidRPr="004B52E5">
        <w:t>@RestController</w:t>
      </w:r>
    </w:p>
    <w:p w14:paraId="6287F124" w14:textId="77777777" w:rsidR="004B52E5" w:rsidRPr="004B52E5" w:rsidRDefault="004B52E5" w:rsidP="004B52E5">
      <w:r w:rsidRPr="004B52E5">
        <w:rPr>
          <w:b/>
          <w:bCs/>
        </w:rPr>
        <w:t>public</w:t>
      </w:r>
      <w:r w:rsidRPr="004B52E5">
        <w:t xml:space="preserve"> </w:t>
      </w:r>
      <w:r w:rsidRPr="004B52E5">
        <w:rPr>
          <w:b/>
          <w:bCs/>
        </w:rPr>
        <w:t>class</w:t>
      </w:r>
      <w:r w:rsidRPr="004B52E5">
        <w:t xml:space="preserve"> </w:t>
      </w:r>
      <w:proofErr w:type="spellStart"/>
      <w:r w:rsidRPr="004B52E5">
        <w:t>CountryController</w:t>
      </w:r>
      <w:proofErr w:type="spellEnd"/>
      <w:r w:rsidRPr="004B52E5">
        <w:t xml:space="preserve"> {</w:t>
      </w:r>
    </w:p>
    <w:p w14:paraId="143AE9F7" w14:textId="77777777" w:rsidR="004B52E5" w:rsidRPr="004B52E5" w:rsidRDefault="004B52E5" w:rsidP="004B52E5">
      <w:r w:rsidRPr="004B52E5">
        <w:t xml:space="preserve">    @Autowired</w:t>
      </w:r>
    </w:p>
    <w:p w14:paraId="332E742F" w14:textId="77777777" w:rsidR="004B52E5" w:rsidRPr="004B52E5" w:rsidRDefault="004B52E5" w:rsidP="004B52E5">
      <w:r w:rsidRPr="004B52E5">
        <w:t xml:space="preserve">    </w:t>
      </w:r>
      <w:r w:rsidRPr="004B52E5">
        <w:rPr>
          <w:b/>
          <w:bCs/>
        </w:rPr>
        <w:t>private</w:t>
      </w:r>
      <w:r w:rsidRPr="004B52E5">
        <w:t xml:space="preserve"> </w:t>
      </w:r>
      <w:proofErr w:type="spellStart"/>
      <w:r w:rsidRPr="004B52E5">
        <w:t>CountryService</w:t>
      </w:r>
      <w:proofErr w:type="spellEnd"/>
      <w:r w:rsidRPr="004B52E5">
        <w:t xml:space="preserve"> </w:t>
      </w:r>
      <w:proofErr w:type="spellStart"/>
      <w:r w:rsidRPr="004B52E5">
        <w:t>countryService</w:t>
      </w:r>
      <w:proofErr w:type="spellEnd"/>
      <w:r w:rsidRPr="004B52E5">
        <w:t>;</w:t>
      </w:r>
    </w:p>
    <w:p w14:paraId="182C058B" w14:textId="77777777" w:rsidR="004B52E5" w:rsidRPr="004B52E5" w:rsidRDefault="004B52E5" w:rsidP="004B52E5">
      <w:r w:rsidRPr="004B52E5">
        <w:t xml:space="preserve">    @GetMapping("/countries/{code}")</w:t>
      </w:r>
    </w:p>
    <w:p w14:paraId="6BDD707F" w14:textId="77777777" w:rsidR="004B52E5" w:rsidRPr="004B52E5" w:rsidRDefault="004B52E5" w:rsidP="004B52E5">
      <w:r w:rsidRPr="004B52E5">
        <w:t xml:space="preserve">    </w:t>
      </w:r>
      <w:r w:rsidRPr="004B52E5">
        <w:rPr>
          <w:b/>
          <w:bCs/>
        </w:rPr>
        <w:t>public</w:t>
      </w:r>
      <w:r w:rsidRPr="004B52E5">
        <w:t xml:space="preserve"> Country </w:t>
      </w:r>
      <w:proofErr w:type="spellStart"/>
      <w:r w:rsidRPr="004B52E5">
        <w:t>getCountry</w:t>
      </w:r>
      <w:proofErr w:type="spellEnd"/>
      <w:r w:rsidRPr="004B52E5">
        <w:t>(@PathVariable String code) {</w:t>
      </w:r>
    </w:p>
    <w:p w14:paraId="2931B186" w14:textId="77777777" w:rsidR="004B52E5" w:rsidRPr="004B52E5" w:rsidRDefault="004B52E5" w:rsidP="004B52E5">
      <w:r w:rsidRPr="004B52E5">
        <w:t xml:space="preserve">        </w:t>
      </w:r>
      <w:r w:rsidRPr="004B52E5">
        <w:rPr>
          <w:b/>
          <w:bCs/>
        </w:rPr>
        <w:t>return</w:t>
      </w:r>
      <w:r w:rsidRPr="004B52E5">
        <w:t xml:space="preserve"> </w:t>
      </w:r>
      <w:proofErr w:type="spellStart"/>
      <w:r w:rsidRPr="004B52E5">
        <w:t>countryService.getCountry</w:t>
      </w:r>
      <w:proofErr w:type="spellEnd"/>
      <w:r w:rsidRPr="004B52E5">
        <w:t>(code);</w:t>
      </w:r>
    </w:p>
    <w:p w14:paraId="72741F0B" w14:textId="77777777" w:rsidR="004B52E5" w:rsidRPr="004B52E5" w:rsidRDefault="004B52E5" w:rsidP="004B52E5">
      <w:r w:rsidRPr="004B52E5">
        <w:t xml:space="preserve">    }</w:t>
      </w:r>
    </w:p>
    <w:p w14:paraId="6BD7E021" w14:textId="77777777" w:rsidR="004B52E5" w:rsidRPr="004B52E5" w:rsidRDefault="004B52E5" w:rsidP="004B52E5">
      <w:r w:rsidRPr="004B52E5">
        <w:t>}</w:t>
      </w:r>
    </w:p>
    <w:p w14:paraId="54A70F97" w14:textId="39A7DE24" w:rsidR="004B52E5" w:rsidRPr="004B52E5" w:rsidRDefault="004B52E5" w:rsidP="004B52E5">
      <w:pPr>
        <w:rPr>
          <w:b/>
          <w:bCs/>
          <w:sz w:val="32"/>
          <w:szCs w:val="32"/>
        </w:rPr>
      </w:pPr>
      <w:r w:rsidRPr="004B52E5">
        <w:rPr>
          <w:b/>
          <w:bCs/>
          <w:sz w:val="32"/>
          <w:szCs w:val="32"/>
        </w:rPr>
        <w:t>Country.java</w:t>
      </w:r>
    </w:p>
    <w:p w14:paraId="3349EE5A" w14:textId="7CEF95B4" w:rsidR="004B52E5" w:rsidRPr="004B52E5" w:rsidRDefault="004B52E5" w:rsidP="004B52E5">
      <w:r w:rsidRPr="004B52E5">
        <w:rPr>
          <w:b/>
          <w:bCs/>
        </w:rPr>
        <w:t>package</w:t>
      </w:r>
      <w:r w:rsidRPr="004B52E5">
        <w:t xml:space="preserve"> </w:t>
      </w:r>
      <w:proofErr w:type="spellStart"/>
      <w:r w:rsidRPr="004B52E5">
        <w:t>com.cognizant.model</w:t>
      </w:r>
      <w:proofErr w:type="spellEnd"/>
      <w:r w:rsidRPr="004B52E5">
        <w:t>;</w:t>
      </w:r>
    </w:p>
    <w:p w14:paraId="3649CB43" w14:textId="77777777" w:rsidR="004B52E5" w:rsidRPr="004B52E5" w:rsidRDefault="004B52E5" w:rsidP="004B52E5">
      <w:r w:rsidRPr="004B52E5">
        <w:rPr>
          <w:b/>
          <w:bCs/>
        </w:rPr>
        <w:t>public</w:t>
      </w:r>
      <w:r w:rsidRPr="004B52E5">
        <w:t xml:space="preserve"> </w:t>
      </w:r>
      <w:r w:rsidRPr="004B52E5">
        <w:rPr>
          <w:b/>
          <w:bCs/>
        </w:rPr>
        <w:t>class</w:t>
      </w:r>
      <w:r w:rsidRPr="004B52E5">
        <w:t xml:space="preserve"> Country {</w:t>
      </w:r>
    </w:p>
    <w:p w14:paraId="480797A4" w14:textId="77777777" w:rsidR="004B52E5" w:rsidRPr="004B52E5" w:rsidRDefault="004B52E5" w:rsidP="004B52E5">
      <w:r w:rsidRPr="004B52E5">
        <w:t xml:space="preserve">    </w:t>
      </w:r>
      <w:r w:rsidRPr="004B52E5">
        <w:rPr>
          <w:b/>
          <w:bCs/>
        </w:rPr>
        <w:t>private</w:t>
      </w:r>
      <w:r w:rsidRPr="004B52E5">
        <w:t xml:space="preserve"> String code;</w:t>
      </w:r>
    </w:p>
    <w:p w14:paraId="5642EED4" w14:textId="3F762237" w:rsidR="004B52E5" w:rsidRPr="004B52E5" w:rsidRDefault="004B52E5" w:rsidP="004B52E5">
      <w:r w:rsidRPr="004B52E5">
        <w:t xml:space="preserve">    </w:t>
      </w:r>
      <w:r w:rsidRPr="004B52E5">
        <w:rPr>
          <w:b/>
          <w:bCs/>
        </w:rPr>
        <w:t>private</w:t>
      </w:r>
      <w:r w:rsidRPr="004B52E5">
        <w:t xml:space="preserve"> String name;</w:t>
      </w:r>
    </w:p>
    <w:p w14:paraId="51367A6D" w14:textId="2CE934B8" w:rsidR="004B52E5" w:rsidRPr="004B52E5" w:rsidRDefault="004B52E5" w:rsidP="004B52E5">
      <w:r w:rsidRPr="004B52E5">
        <w:t xml:space="preserve">    </w:t>
      </w:r>
      <w:r w:rsidRPr="004B52E5">
        <w:rPr>
          <w:b/>
          <w:bCs/>
        </w:rPr>
        <w:t>public</w:t>
      </w:r>
      <w:r w:rsidRPr="004B52E5">
        <w:t xml:space="preserve"> Country() {}</w:t>
      </w:r>
    </w:p>
    <w:p w14:paraId="32038F00" w14:textId="77777777" w:rsidR="004B52E5" w:rsidRPr="004B52E5" w:rsidRDefault="004B52E5" w:rsidP="004B52E5">
      <w:r w:rsidRPr="004B52E5">
        <w:t xml:space="preserve">    </w:t>
      </w:r>
      <w:r w:rsidRPr="004B52E5">
        <w:rPr>
          <w:b/>
          <w:bCs/>
        </w:rPr>
        <w:t>public</w:t>
      </w:r>
      <w:r w:rsidRPr="004B52E5">
        <w:t xml:space="preserve"> Country(String code, String name) {</w:t>
      </w:r>
    </w:p>
    <w:p w14:paraId="4D91BFF3" w14:textId="77777777" w:rsidR="004B52E5" w:rsidRPr="004B52E5" w:rsidRDefault="004B52E5" w:rsidP="004B52E5">
      <w:r w:rsidRPr="004B52E5">
        <w:t xml:space="preserve">        </w:t>
      </w:r>
      <w:proofErr w:type="spellStart"/>
      <w:r w:rsidRPr="004B52E5">
        <w:rPr>
          <w:b/>
          <w:bCs/>
        </w:rPr>
        <w:t>this</w:t>
      </w:r>
      <w:r w:rsidRPr="004B52E5">
        <w:t>.code</w:t>
      </w:r>
      <w:proofErr w:type="spellEnd"/>
      <w:r w:rsidRPr="004B52E5">
        <w:t xml:space="preserve"> = code;</w:t>
      </w:r>
    </w:p>
    <w:p w14:paraId="6B7DBC05" w14:textId="77777777" w:rsidR="004B52E5" w:rsidRPr="004B52E5" w:rsidRDefault="004B52E5" w:rsidP="004B52E5">
      <w:r w:rsidRPr="004B52E5">
        <w:t xml:space="preserve">        </w:t>
      </w:r>
      <w:r w:rsidRPr="004B52E5">
        <w:rPr>
          <w:b/>
          <w:bCs/>
        </w:rPr>
        <w:t>this</w:t>
      </w:r>
      <w:r w:rsidRPr="004B52E5">
        <w:t>.name = name;</w:t>
      </w:r>
    </w:p>
    <w:p w14:paraId="73FD50FF" w14:textId="4EBC7FC3" w:rsidR="004B52E5" w:rsidRPr="004B52E5" w:rsidRDefault="004B52E5" w:rsidP="004B52E5">
      <w:r w:rsidRPr="004B52E5">
        <w:t xml:space="preserve">    }</w:t>
      </w:r>
    </w:p>
    <w:p w14:paraId="581937A1" w14:textId="77777777" w:rsidR="004B52E5" w:rsidRPr="004B52E5" w:rsidRDefault="004B52E5" w:rsidP="004B52E5">
      <w:r w:rsidRPr="004B52E5">
        <w:t xml:space="preserve">    </w:t>
      </w:r>
      <w:r w:rsidRPr="004B52E5">
        <w:rPr>
          <w:b/>
          <w:bCs/>
        </w:rPr>
        <w:t>public</w:t>
      </w:r>
      <w:r w:rsidRPr="004B52E5">
        <w:t xml:space="preserve"> String </w:t>
      </w:r>
      <w:proofErr w:type="spellStart"/>
      <w:r w:rsidRPr="004B52E5">
        <w:t>getCode</w:t>
      </w:r>
      <w:proofErr w:type="spellEnd"/>
      <w:r w:rsidRPr="004B52E5">
        <w:t>() {</w:t>
      </w:r>
    </w:p>
    <w:p w14:paraId="5A77F207" w14:textId="77777777" w:rsidR="004B52E5" w:rsidRPr="004B52E5" w:rsidRDefault="004B52E5" w:rsidP="004B52E5">
      <w:r w:rsidRPr="004B52E5">
        <w:t xml:space="preserve">        </w:t>
      </w:r>
      <w:r w:rsidRPr="004B52E5">
        <w:rPr>
          <w:b/>
          <w:bCs/>
        </w:rPr>
        <w:t>return</w:t>
      </w:r>
      <w:r w:rsidRPr="004B52E5">
        <w:t xml:space="preserve"> code;</w:t>
      </w:r>
    </w:p>
    <w:p w14:paraId="27B4FCA4" w14:textId="53F52BF3" w:rsidR="004B52E5" w:rsidRPr="004B52E5" w:rsidRDefault="004B52E5" w:rsidP="004B52E5">
      <w:r w:rsidRPr="004B52E5">
        <w:t xml:space="preserve">    }</w:t>
      </w:r>
    </w:p>
    <w:p w14:paraId="654CDD51" w14:textId="77777777" w:rsidR="004B52E5" w:rsidRPr="004B52E5" w:rsidRDefault="004B52E5" w:rsidP="004B52E5">
      <w:r w:rsidRPr="004B52E5">
        <w:t xml:space="preserve">    </w:t>
      </w:r>
      <w:r w:rsidRPr="004B52E5">
        <w:rPr>
          <w:b/>
          <w:bCs/>
        </w:rPr>
        <w:t>public</w:t>
      </w:r>
      <w:r w:rsidRPr="004B52E5">
        <w:t xml:space="preserve"> </w:t>
      </w:r>
      <w:r w:rsidRPr="004B52E5">
        <w:rPr>
          <w:b/>
          <w:bCs/>
        </w:rPr>
        <w:t>void</w:t>
      </w:r>
      <w:r w:rsidRPr="004B52E5">
        <w:t xml:space="preserve"> </w:t>
      </w:r>
      <w:proofErr w:type="spellStart"/>
      <w:r w:rsidRPr="004B52E5">
        <w:t>setCode</w:t>
      </w:r>
      <w:proofErr w:type="spellEnd"/>
      <w:r w:rsidRPr="004B52E5">
        <w:t>(String code) {</w:t>
      </w:r>
    </w:p>
    <w:p w14:paraId="50D3600A" w14:textId="77777777" w:rsidR="004B52E5" w:rsidRPr="004B52E5" w:rsidRDefault="004B52E5" w:rsidP="004B52E5">
      <w:r w:rsidRPr="004B52E5">
        <w:t xml:space="preserve">        </w:t>
      </w:r>
      <w:proofErr w:type="spellStart"/>
      <w:r w:rsidRPr="004B52E5">
        <w:rPr>
          <w:b/>
          <w:bCs/>
        </w:rPr>
        <w:t>this</w:t>
      </w:r>
      <w:r w:rsidRPr="004B52E5">
        <w:t>.code</w:t>
      </w:r>
      <w:proofErr w:type="spellEnd"/>
      <w:r w:rsidRPr="004B52E5">
        <w:t xml:space="preserve"> = code;</w:t>
      </w:r>
    </w:p>
    <w:p w14:paraId="581843E3" w14:textId="77777777" w:rsidR="004B52E5" w:rsidRPr="004B52E5" w:rsidRDefault="004B52E5" w:rsidP="004B52E5">
      <w:r w:rsidRPr="004B52E5">
        <w:t xml:space="preserve">    }</w:t>
      </w:r>
    </w:p>
    <w:p w14:paraId="35F136A7" w14:textId="77777777" w:rsidR="004B52E5" w:rsidRPr="004B52E5" w:rsidRDefault="004B52E5" w:rsidP="004B52E5"/>
    <w:p w14:paraId="01CA80AF" w14:textId="77777777" w:rsidR="004B52E5" w:rsidRPr="004B52E5" w:rsidRDefault="004B52E5" w:rsidP="004B52E5">
      <w:r w:rsidRPr="004B52E5">
        <w:t xml:space="preserve">    </w:t>
      </w:r>
      <w:r w:rsidRPr="004B52E5">
        <w:rPr>
          <w:b/>
          <w:bCs/>
        </w:rPr>
        <w:t>public</w:t>
      </w:r>
      <w:r w:rsidRPr="004B52E5">
        <w:t xml:space="preserve"> String </w:t>
      </w:r>
      <w:proofErr w:type="spellStart"/>
      <w:r w:rsidRPr="004B52E5">
        <w:t>getName</w:t>
      </w:r>
      <w:proofErr w:type="spellEnd"/>
      <w:r w:rsidRPr="004B52E5">
        <w:t>() {</w:t>
      </w:r>
    </w:p>
    <w:p w14:paraId="50B76F26" w14:textId="77777777" w:rsidR="004B52E5" w:rsidRPr="004B52E5" w:rsidRDefault="004B52E5" w:rsidP="004B52E5">
      <w:r w:rsidRPr="004B52E5">
        <w:t xml:space="preserve">        </w:t>
      </w:r>
      <w:r w:rsidRPr="004B52E5">
        <w:rPr>
          <w:b/>
          <w:bCs/>
        </w:rPr>
        <w:t>return</w:t>
      </w:r>
      <w:r w:rsidRPr="004B52E5">
        <w:t xml:space="preserve"> name;</w:t>
      </w:r>
    </w:p>
    <w:p w14:paraId="4EC27106" w14:textId="15910595" w:rsidR="004B52E5" w:rsidRPr="004B52E5" w:rsidRDefault="004B52E5" w:rsidP="004B52E5">
      <w:r w:rsidRPr="004B52E5">
        <w:t xml:space="preserve">    }</w:t>
      </w:r>
    </w:p>
    <w:p w14:paraId="1476C2D5" w14:textId="77777777" w:rsidR="004B52E5" w:rsidRPr="004B52E5" w:rsidRDefault="004B52E5" w:rsidP="004B52E5">
      <w:r w:rsidRPr="004B52E5">
        <w:t xml:space="preserve">    </w:t>
      </w:r>
      <w:r w:rsidRPr="004B52E5">
        <w:rPr>
          <w:b/>
          <w:bCs/>
        </w:rPr>
        <w:t>public</w:t>
      </w:r>
      <w:r w:rsidRPr="004B52E5">
        <w:t xml:space="preserve"> </w:t>
      </w:r>
      <w:r w:rsidRPr="004B52E5">
        <w:rPr>
          <w:b/>
          <w:bCs/>
        </w:rPr>
        <w:t>void</w:t>
      </w:r>
      <w:r w:rsidRPr="004B52E5">
        <w:t xml:space="preserve"> </w:t>
      </w:r>
      <w:proofErr w:type="spellStart"/>
      <w:r w:rsidRPr="004B52E5">
        <w:t>setName</w:t>
      </w:r>
      <w:proofErr w:type="spellEnd"/>
      <w:r w:rsidRPr="004B52E5">
        <w:t>(String name) {</w:t>
      </w:r>
    </w:p>
    <w:p w14:paraId="2B1D1C14" w14:textId="77777777" w:rsidR="004B52E5" w:rsidRPr="004B52E5" w:rsidRDefault="004B52E5" w:rsidP="004B52E5">
      <w:r w:rsidRPr="004B52E5">
        <w:t xml:space="preserve">        </w:t>
      </w:r>
      <w:r w:rsidRPr="004B52E5">
        <w:rPr>
          <w:b/>
          <w:bCs/>
        </w:rPr>
        <w:t>this</w:t>
      </w:r>
      <w:r w:rsidRPr="004B52E5">
        <w:t>.name = name;</w:t>
      </w:r>
    </w:p>
    <w:p w14:paraId="16CAF5AC" w14:textId="77777777" w:rsidR="004B52E5" w:rsidRPr="004B52E5" w:rsidRDefault="004B52E5" w:rsidP="004B52E5">
      <w:r w:rsidRPr="004B52E5">
        <w:t xml:space="preserve">    }</w:t>
      </w:r>
    </w:p>
    <w:p w14:paraId="033F8920" w14:textId="77777777" w:rsidR="004B52E5" w:rsidRPr="004B52E5" w:rsidRDefault="004B52E5" w:rsidP="004B52E5">
      <w:r w:rsidRPr="004B52E5">
        <w:t>}</w:t>
      </w:r>
    </w:p>
    <w:p w14:paraId="7A7BAB44" w14:textId="48619734" w:rsidR="004B52E5" w:rsidRPr="004B52E5" w:rsidRDefault="007B608C" w:rsidP="004B52E5">
      <w:pPr>
        <w:rPr>
          <w:b/>
          <w:bCs/>
          <w:sz w:val="32"/>
          <w:szCs w:val="32"/>
        </w:rPr>
      </w:pPr>
      <w:proofErr w:type="spellStart"/>
      <w:r w:rsidRPr="007B608C">
        <w:rPr>
          <w:b/>
          <w:bCs/>
          <w:sz w:val="32"/>
          <w:szCs w:val="32"/>
        </w:rPr>
        <w:t>CountryNotFoundException</w:t>
      </w:r>
      <w:proofErr w:type="spellEnd"/>
    </w:p>
    <w:p w14:paraId="1C61ACC5" w14:textId="77777777" w:rsidR="007B608C" w:rsidRPr="007B608C" w:rsidRDefault="007B608C" w:rsidP="007B608C">
      <w:r w:rsidRPr="007B608C">
        <w:rPr>
          <w:b/>
          <w:bCs/>
        </w:rPr>
        <w:t>package</w:t>
      </w:r>
      <w:r w:rsidRPr="007B608C">
        <w:t xml:space="preserve"> </w:t>
      </w:r>
      <w:proofErr w:type="spellStart"/>
      <w:r w:rsidRPr="007B608C">
        <w:t>com.cognizant.service</w:t>
      </w:r>
      <w:proofErr w:type="spellEnd"/>
      <w:r w:rsidRPr="007B608C">
        <w:t>;</w:t>
      </w:r>
    </w:p>
    <w:p w14:paraId="6A2DB663" w14:textId="77777777" w:rsidR="007B608C" w:rsidRPr="007B608C" w:rsidRDefault="007B608C" w:rsidP="007B608C">
      <w:r w:rsidRPr="007B608C">
        <w:rPr>
          <w:b/>
          <w:bCs/>
        </w:rPr>
        <w:t>public</w:t>
      </w:r>
      <w:r w:rsidRPr="007B608C">
        <w:t xml:space="preserve"> </w:t>
      </w:r>
      <w:r w:rsidRPr="007B608C">
        <w:rPr>
          <w:b/>
          <w:bCs/>
        </w:rPr>
        <w:t>class</w:t>
      </w:r>
      <w:r w:rsidRPr="007B608C">
        <w:t xml:space="preserve"> </w:t>
      </w:r>
      <w:proofErr w:type="spellStart"/>
      <w:r w:rsidRPr="007B608C">
        <w:rPr>
          <w:u w:val="single"/>
        </w:rPr>
        <w:t>CountryNotFoundException</w:t>
      </w:r>
      <w:proofErr w:type="spellEnd"/>
      <w:r w:rsidRPr="007B608C">
        <w:t xml:space="preserve"> </w:t>
      </w:r>
      <w:r w:rsidRPr="007B608C">
        <w:rPr>
          <w:b/>
          <w:bCs/>
        </w:rPr>
        <w:t>extends</w:t>
      </w:r>
      <w:r w:rsidRPr="007B608C">
        <w:t xml:space="preserve"> </w:t>
      </w:r>
      <w:proofErr w:type="spellStart"/>
      <w:r w:rsidRPr="007B608C">
        <w:t>RuntimeException</w:t>
      </w:r>
      <w:proofErr w:type="spellEnd"/>
      <w:r w:rsidRPr="007B608C">
        <w:t xml:space="preserve"> {</w:t>
      </w:r>
    </w:p>
    <w:p w14:paraId="76BAF656" w14:textId="77777777" w:rsidR="007B608C" w:rsidRPr="007B608C" w:rsidRDefault="007B608C" w:rsidP="007B608C">
      <w:r w:rsidRPr="007B608C">
        <w:t xml:space="preserve">    </w:t>
      </w:r>
      <w:r w:rsidRPr="007B608C">
        <w:rPr>
          <w:b/>
          <w:bCs/>
        </w:rPr>
        <w:t>public</w:t>
      </w:r>
      <w:r w:rsidRPr="007B608C">
        <w:t xml:space="preserve"> </w:t>
      </w:r>
      <w:proofErr w:type="spellStart"/>
      <w:r w:rsidRPr="007B608C">
        <w:t>CountryNotFoundException</w:t>
      </w:r>
      <w:proofErr w:type="spellEnd"/>
      <w:r w:rsidRPr="007B608C">
        <w:t>(String message) {</w:t>
      </w:r>
    </w:p>
    <w:p w14:paraId="7D89438A" w14:textId="77777777" w:rsidR="007B608C" w:rsidRPr="007B608C" w:rsidRDefault="007B608C" w:rsidP="007B608C">
      <w:r w:rsidRPr="007B608C">
        <w:t xml:space="preserve">        </w:t>
      </w:r>
      <w:r w:rsidRPr="007B608C">
        <w:rPr>
          <w:b/>
          <w:bCs/>
        </w:rPr>
        <w:t>super</w:t>
      </w:r>
      <w:r w:rsidRPr="007B608C">
        <w:t>(message);</w:t>
      </w:r>
    </w:p>
    <w:p w14:paraId="15F1008B" w14:textId="77777777" w:rsidR="007B608C" w:rsidRPr="007B608C" w:rsidRDefault="007B608C" w:rsidP="007B608C">
      <w:r w:rsidRPr="007B608C">
        <w:t xml:space="preserve">    }</w:t>
      </w:r>
    </w:p>
    <w:p w14:paraId="59AE8E44" w14:textId="77777777" w:rsidR="007B608C" w:rsidRDefault="007B608C" w:rsidP="007B608C">
      <w:r w:rsidRPr="007B608C">
        <w:t>}</w:t>
      </w:r>
    </w:p>
    <w:p w14:paraId="05851EDE" w14:textId="0AA07E8D" w:rsidR="007B608C" w:rsidRPr="007B608C" w:rsidRDefault="007B608C" w:rsidP="007B608C">
      <w:pPr>
        <w:rPr>
          <w:b/>
          <w:bCs/>
          <w:sz w:val="32"/>
          <w:szCs w:val="32"/>
        </w:rPr>
      </w:pPr>
      <w:r w:rsidRPr="007B608C">
        <w:rPr>
          <w:b/>
          <w:bCs/>
          <w:sz w:val="32"/>
          <w:szCs w:val="32"/>
        </w:rPr>
        <w:t>CountryService.java</w:t>
      </w:r>
    </w:p>
    <w:p w14:paraId="6C1A9EFD" w14:textId="77777777" w:rsidR="007B608C" w:rsidRPr="007B608C" w:rsidRDefault="007B608C" w:rsidP="007B608C">
      <w:r w:rsidRPr="007B608C">
        <w:rPr>
          <w:b/>
          <w:bCs/>
        </w:rPr>
        <w:t>package</w:t>
      </w:r>
      <w:r w:rsidRPr="007B608C">
        <w:t xml:space="preserve"> </w:t>
      </w:r>
      <w:proofErr w:type="spellStart"/>
      <w:r w:rsidRPr="007B608C">
        <w:t>com.cognizant.service</w:t>
      </w:r>
      <w:proofErr w:type="spellEnd"/>
      <w:r w:rsidRPr="007B608C">
        <w:t>;</w:t>
      </w:r>
    </w:p>
    <w:p w14:paraId="54523F7A" w14:textId="77777777" w:rsidR="007B608C" w:rsidRPr="007B608C" w:rsidRDefault="007B608C" w:rsidP="007B608C">
      <w:r w:rsidRPr="007B608C">
        <w:rPr>
          <w:b/>
          <w:bCs/>
        </w:rPr>
        <w:t>import</w:t>
      </w:r>
      <w:r w:rsidRPr="007B608C">
        <w:t xml:space="preserve"> </w:t>
      </w:r>
      <w:proofErr w:type="spellStart"/>
      <w:r w:rsidRPr="007B608C">
        <w:t>com.cognizant.model.Country</w:t>
      </w:r>
      <w:proofErr w:type="spellEnd"/>
      <w:r w:rsidRPr="007B608C">
        <w:t>;</w:t>
      </w:r>
    </w:p>
    <w:p w14:paraId="725A16FD" w14:textId="77777777" w:rsidR="007B608C" w:rsidRPr="007B608C" w:rsidRDefault="007B608C" w:rsidP="007B608C">
      <w:r w:rsidRPr="007B608C">
        <w:rPr>
          <w:b/>
          <w:bCs/>
        </w:rPr>
        <w:t>import</w:t>
      </w:r>
      <w:r w:rsidRPr="007B608C">
        <w:t xml:space="preserve"> </w:t>
      </w:r>
      <w:proofErr w:type="spellStart"/>
      <w:r w:rsidRPr="007B608C">
        <w:t>org.springframework.beans.factory.annotation.Autowired</w:t>
      </w:r>
      <w:proofErr w:type="spellEnd"/>
      <w:r w:rsidRPr="007B608C">
        <w:t>;</w:t>
      </w:r>
    </w:p>
    <w:p w14:paraId="0530E8CA" w14:textId="77777777" w:rsidR="007B608C" w:rsidRPr="007B608C" w:rsidRDefault="007B608C" w:rsidP="007B608C">
      <w:r w:rsidRPr="007B608C">
        <w:rPr>
          <w:b/>
          <w:bCs/>
        </w:rPr>
        <w:t>import</w:t>
      </w:r>
      <w:r w:rsidRPr="007B608C">
        <w:t xml:space="preserve"> </w:t>
      </w:r>
      <w:proofErr w:type="spellStart"/>
      <w:r w:rsidRPr="007B608C">
        <w:t>org.springframework.stereotype.Service</w:t>
      </w:r>
      <w:proofErr w:type="spellEnd"/>
      <w:r w:rsidRPr="007B608C">
        <w:t>;</w:t>
      </w:r>
    </w:p>
    <w:p w14:paraId="405F510B" w14:textId="77777777" w:rsidR="007B608C" w:rsidRPr="007B608C" w:rsidRDefault="007B608C" w:rsidP="007B608C">
      <w:r w:rsidRPr="007B608C">
        <w:rPr>
          <w:b/>
          <w:bCs/>
        </w:rPr>
        <w:t>import</w:t>
      </w:r>
      <w:r w:rsidRPr="007B608C">
        <w:t xml:space="preserve"> </w:t>
      </w:r>
      <w:proofErr w:type="spellStart"/>
      <w:r w:rsidRPr="007B608C">
        <w:t>java.util.List</w:t>
      </w:r>
      <w:proofErr w:type="spellEnd"/>
      <w:r w:rsidRPr="007B608C">
        <w:t>;</w:t>
      </w:r>
    </w:p>
    <w:p w14:paraId="23B4EDA9" w14:textId="77777777" w:rsidR="007B608C" w:rsidRPr="007B608C" w:rsidRDefault="007B608C" w:rsidP="007B608C">
      <w:r w:rsidRPr="007B608C">
        <w:t>@Service</w:t>
      </w:r>
    </w:p>
    <w:p w14:paraId="6F0E3DFD" w14:textId="77777777" w:rsidR="007B608C" w:rsidRPr="007B608C" w:rsidRDefault="007B608C" w:rsidP="007B608C">
      <w:r w:rsidRPr="007B608C">
        <w:rPr>
          <w:b/>
          <w:bCs/>
        </w:rPr>
        <w:t>public</w:t>
      </w:r>
      <w:r w:rsidRPr="007B608C">
        <w:t xml:space="preserve"> </w:t>
      </w:r>
      <w:r w:rsidRPr="007B608C">
        <w:rPr>
          <w:b/>
          <w:bCs/>
        </w:rPr>
        <w:t>class</w:t>
      </w:r>
      <w:r w:rsidRPr="007B608C">
        <w:t xml:space="preserve"> </w:t>
      </w:r>
      <w:proofErr w:type="spellStart"/>
      <w:r w:rsidRPr="007B608C">
        <w:t>CountryService</w:t>
      </w:r>
      <w:proofErr w:type="spellEnd"/>
      <w:r w:rsidRPr="007B608C">
        <w:t xml:space="preserve"> {</w:t>
      </w:r>
    </w:p>
    <w:p w14:paraId="106D0BB3" w14:textId="77777777" w:rsidR="007B608C" w:rsidRPr="007B608C" w:rsidRDefault="007B608C" w:rsidP="007B608C"/>
    <w:p w14:paraId="42667E03" w14:textId="77777777" w:rsidR="007B608C" w:rsidRPr="007B608C" w:rsidRDefault="007B608C" w:rsidP="007B608C">
      <w:r w:rsidRPr="007B608C">
        <w:t xml:space="preserve">    @Autowired</w:t>
      </w:r>
    </w:p>
    <w:p w14:paraId="70FD0477" w14:textId="77777777" w:rsidR="007B608C" w:rsidRPr="007B608C" w:rsidRDefault="007B608C" w:rsidP="007B608C">
      <w:r w:rsidRPr="007B608C">
        <w:t xml:space="preserve">    </w:t>
      </w:r>
      <w:r w:rsidRPr="007B608C">
        <w:rPr>
          <w:b/>
          <w:bCs/>
        </w:rPr>
        <w:t>private</w:t>
      </w:r>
      <w:r w:rsidRPr="007B608C">
        <w:t xml:space="preserve"> List&lt;Country&gt; </w:t>
      </w:r>
      <w:proofErr w:type="spellStart"/>
      <w:r w:rsidRPr="007B608C">
        <w:t>countryList</w:t>
      </w:r>
      <w:proofErr w:type="spellEnd"/>
      <w:r w:rsidRPr="007B608C">
        <w:t>;</w:t>
      </w:r>
    </w:p>
    <w:p w14:paraId="35A13F18" w14:textId="77777777" w:rsidR="007B608C" w:rsidRPr="007B608C" w:rsidRDefault="007B608C" w:rsidP="007B608C">
      <w:r w:rsidRPr="007B608C">
        <w:t xml:space="preserve">    </w:t>
      </w:r>
      <w:r w:rsidRPr="007B608C">
        <w:rPr>
          <w:b/>
          <w:bCs/>
        </w:rPr>
        <w:t>public</w:t>
      </w:r>
      <w:r w:rsidRPr="007B608C">
        <w:t xml:space="preserve"> Country </w:t>
      </w:r>
      <w:proofErr w:type="spellStart"/>
      <w:r w:rsidRPr="007B608C">
        <w:t>getCountry</w:t>
      </w:r>
      <w:proofErr w:type="spellEnd"/>
      <w:r w:rsidRPr="007B608C">
        <w:t>(String code) {</w:t>
      </w:r>
    </w:p>
    <w:p w14:paraId="05FE4AEC" w14:textId="77777777" w:rsidR="007B608C" w:rsidRPr="007B608C" w:rsidRDefault="007B608C" w:rsidP="007B608C">
      <w:r w:rsidRPr="007B608C">
        <w:t xml:space="preserve">        </w:t>
      </w:r>
      <w:r w:rsidRPr="007B608C">
        <w:rPr>
          <w:b/>
          <w:bCs/>
        </w:rPr>
        <w:t>return</w:t>
      </w:r>
      <w:r w:rsidRPr="007B608C">
        <w:t xml:space="preserve"> </w:t>
      </w:r>
      <w:proofErr w:type="spellStart"/>
      <w:r w:rsidRPr="007B608C">
        <w:t>countryList.stream</w:t>
      </w:r>
      <w:proofErr w:type="spellEnd"/>
      <w:r w:rsidRPr="007B608C">
        <w:t>()</w:t>
      </w:r>
    </w:p>
    <w:p w14:paraId="078CF2FD" w14:textId="77777777" w:rsidR="007B608C" w:rsidRPr="007B608C" w:rsidRDefault="007B608C" w:rsidP="007B608C">
      <w:r w:rsidRPr="007B608C">
        <w:t xml:space="preserve">                .filter(c -&gt; </w:t>
      </w:r>
      <w:proofErr w:type="spellStart"/>
      <w:r w:rsidRPr="007B608C">
        <w:t>c.getCode</w:t>
      </w:r>
      <w:proofErr w:type="spellEnd"/>
      <w:r w:rsidRPr="007B608C">
        <w:t>().</w:t>
      </w:r>
      <w:proofErr w:type="spellStart"/>
      <w:r w:rsidRPr="007B608C">
        <w:t>equalsIgnoreCase</w:t>
      </w:r>
      <w:proofErr w:type="spellEnd"/>
      <w:r w:rsidRPr="007B608C">
        <w:t>(code))</w:t>
      </w:r>
    </w:p>
    <w:p w14:paraId="455290AD" w14:textId="77777777" w:rsidR="007B608C" w:rsidRPr="007B608C" w:rsidRDefault="007B608C" w:rsidP="007B608C">
      <w:r w:rsidRPr="007B608C">
        <w:t xml:space="preserve">                .</w:t>
      </w:r>
      <w:proofErr w:type="spellStart"/>
      <w:r w:rsidRPr="007B608C">
        <w:t>findFirst</w:t>
      </w:r>
      <w:proofErr w:type="spellEnd"/>
      <w:r w:rsidRPr="007B608C">
        <w:t>()</w:t>
      </w:r>
    </w:p>
    <w:p w14:paraId="0B85229B" w14:textId="77777777" w:rsidR="007B608C" w:rsidRPr="007B608C" w:rsidRDefault="007B608C" w:rsidP="007B608C">
      <w:r w:rsidRPr="007B608C">
        <w:t xml:space="preserve">                .</w:t>
      </w:r>
      <w:proofErr w:type="spellStart"/>
      <w:r w:rsidRPr="007B608C">
        <w:t>orElseThrow</w:t>
      </w:r>
      <w:proofErr w:type="spellEnd"/>
      <w:r w:rsidRPr="007B608C">
        <w:t xml:space="preserve">(() -&gt; </w:t>
      </w:r>
      <w:r w:rsidRPr="007B608C">
        <w:rPr>
          <w:b/>
          <w:bCs/>
        </w:rPr>
        <w:t>new</w:t>
      </w:r>
      <w:r w:rsidRPr="007B608C">
        <w:t xml:space="preserve"> </w:t>
      </w:r>
      <w:proofErr w:type="spellStart"/>
      <w:r w:rsidRPr="007B608C">
        <w:t>CountryNotFoundException</w:t>
      </w:r>
      <w:proofErr w:type="spellEnd"/>
      <w:r w:rsidRPr="007B608C">
        <w:t>("Country code " + code + " not found"));</w:t>
      </w:r>
    </w:p>
    <w:p w14:paraId="0D8D3B0D" w14:textId="77777777" w:rsidR="007B608C" w:rsidRPr="007B608C" w:rsidRDefault="007B608C" w:rsidP="007B608C">
      <w:r w:rsidRPr="007B608C">
        <w:t xml:space="preserve">    }</w:t>
      </w:r>
    </w:p>
    <w:p w14:paraId="7E1F11AC" w14:textId="77777777" w:rsidR="007B608C" w:rsidRPr="007B608C" w:rsidRDefault="007B608C" w:rsidP="007B608C">
      <w:r w:rsidRPr="007B608C">
        <w:t>}</w:t>
      </w:r>
    </w:p>
    <w:p w14:paraId="1232182E" w14:textId="2E2837DC" w:rsidR="004A0FFF" w:rsidRPr="007B608C" w:rsidRDefault="007B608C" w:rsidP="00D911F8">
      <w:pPr>
        <w:rPr>
          <w:b/>
          <w:bCs/>
          <w:sz w:val="32"/>
          <w:szCs w:val="32"/>
          <w:lang w:val="en-US"/>
        </w:rPr>
      </w:pPr>
      <w:r w:rsidRPr="007B608C">
        <w:rPr>
          <w:b/>
          <w:bCs/>
          <w:sz w:val="32"/>
          <w:szCs w:val="32"/>
          <w:lang w:val="en-US"/>
        </w:rPr>
        <w:t>Country.xml</w:t>
      </w:r>
    </w:p>
    <w:p w14:paraId="25266AD2" w14:textId="77777777" w:rsidR="007B608C" w:rsidRPr="007B608C" w:rsidRDefault="007B608C" w:rsidP="007B608C">
      <w:r w:rsidRPr="007B608C">
        <w:t>&lt;?xml version="1.0" encoding="UTF-8"?&gt;</w:t>
      </w:r>
    </w:p>
    <w:p w14:paraId="4DDCC571" w14:textId="77777777" w:rsidR="007B608C" w:rsidRPr="007B608C" w:rsidRDefault="007B608C" w:rsidP="007B608C">
      <w:r w:rsidRPr="007B608C">
        <w:t>&lt;</w:t>
      </w:r>
      <w:r w:rsidRPr="007B608C">
        <w:rPr>
          <w:u w:val="single"/>
        </w:rPr>
        <w:t>beans</w:t>
      </w:r>
      <w:r w:rsidRPr="007B608C">
        <w:t xml:space="preserve"> </w:t>
      </w:r>
      <w:proofErr w:type="spellStart"/>
      <w:r w:rsidRPr="007B608C">
        <w:t>xmlns</w:t>
      </w:r>
      <w:proofErr w:type="spellEnd"/>
      <w:r w:rsidRPr="007B608C">
        <w:t>="http://www.springframework.org/schema/beans"</w:t>
      </w:r>
    </w:p>
    <w:p w14:paraId="298F6102" w14:textId="77777777" w:rsidR="007B608C" w:rsidRPr="007B608C" w:rsidRDefault="007B608C" w:rsidP="007B608C">
      <w:r w:rsidRPr="007B608C">
        <w:t xml:space="preserve">       </w:t>
      </w:r>
      <w:proofErr w:type="spellStart"/>
      <w:r w:rsidRPr="007B608C">
        <w:t>xmlns:xsi</w:t>
      </w:r>
      <w:proofErr w:type="spellEnd"/>
      <w:r w:rsidRPr="007B608C">
        <w:t>="http://www.w3.org/2001/XMLSchema-instance"</w:t>
      </w:r>
    </w:p>
    <w:p w14:paraId="7C896536" w14:textId="77777777" w:rsidR="007B608C" w:rsidRPr="007B608C" w:rsidRDefault="007B608C" w:rsidP="007B608C">
      <w:r w:rsidRPr="007B608C">
        <w:t xml:space="preserve">       </w:t>
      </w:r>
      <w:proofErr w:type="spellStart"/>
      <w:r w:rsidRPr="007B608C">
        <w:t>xsi:schemaLocation</w:t>
      </w:r>
      <w:proofErr w:type="spellEnd"/>
      <w:r w:rsidRPr="007B608C">
        <w:t>="http://www.springframework.org/schema/beans</w:t>
      </w:r>
    </w:p>
    <w:p w14:paraId="2471E051" w14:textId="1ECA8477" w:rsidR="007B608C" w:rsidRPr="007B608C" w:rsidRDefault="007B608C" w:rsidP="007B608C">
      <w:r w:rsidRPr="007B608C">
        <w:t xml:space="preserve">                           </w:t>
      </w:r>
      <w:r w:rsidRPr="007B608C">
        <w:rPr>
          <w:u w:val="single"/>
        </w:rPr>
        <w:t>http://www.springframework.org/schema/beans/spring-beans.xsd</w:t>
      </w:r>
      <w:r w:rsidRPr="007B608C">
        <w:t>"&gt;</w:t>
      </w:r>
    </w:p>
    <w:p w14:paraId="3FB759E5" w14:textId="77777777" w:rsidR="007B608C" w:rsidRPr="007B608C" w:rsidRDefault="007B608C" w:rsidP="007B608C">
      <w:r w:rsidRPr="007B608C">
        <w:t xml:space="preserve">    &lt;bean id="country" class="</w:t>
      </w:r>
      <w:proofErr w:type="spellStart"/>
      <w:r w:rsidRPr="007B608C">
        <w:t>com.cognizant.model.Country</w:t>
      </w:r>
      <w:proofErr w:type="spellEnd"/>
      <w:r w:rsidRPr="007B608C">
        <w:t>"&gt;</w:t>
      </w:r>
    </w:p>
    <w:p w14:paraId="78007131" w14:textId="77777777" w:rsidR="007B608C" w:rsidRPr="007B608C" w:rsidRDefault="007B608C" w:rsidP="007B608C">
      <w:r w:rsidRPr="007B608C">
        <w:t xml:space="preserve">        &lt;property name="code" value="IN"/&gt;</w:t>
      </w:r>
    </w:p>
    <w:p w14:paraId="44035E2F" w14:textId="77777777" w:rsidR="007B608C" w:rsidRPr="007B608C" w:rsidRDefault="007B608C" w:rsidP="007B608C">
      <w:r w:rsidRPr="007B608C">
        <w:t xml:space="preserve">        &lt;property name="name" value="India"/&gt;</w:t>
      </w:r>
    </w:p>
    <w:p w14:paraId="6BC7F39B" w14:textId="6DA0AF28" w:rsidR="007B608C" w:rsidRPr="007B608C" w:rsidRDefault="007B608C" w:rsidP="007B608C">
      <w:r w:rsidRPr="007B608C">
        <w:t xml:space="preserve">    &lt;/bean&gt;</w:t>
      </w:r>
    </w:p>
    <w:p w14:paraId="70D97A2A" w14:textId="77777777" w:rsidR="007B608C" w:rsidRPr="007B608C" w:rsidRDefault="007B608C" w:rsidP="007B608C">
      <w:r w:rsidRPr="007B608C">
        <w:t xml:space="preserve">    &lt;bean id="</w:t>
      </w:r>
      <w:proofErr w:type="spellStart"/>
      <w:r w:rsidRPr="007B608C">
        <w:t>countryList</w:t>
      </w:r>
      <w:proofErr w:type="spellEnd"/>
      <w:r w:rsidRPr="007B608C">
        <w:t>" class="</w:t>
      </w:r>
      <w:proofErr w:type="spellStart"/>
      <w:r w:rsidRPr="007B608C">
        <w:t>java.util.ArrayList</w:t>
      </w:r>
      <w:proofErr w:type="spellEnd"/>
      <w:r w:rsidRPr="007B608C">
        <w:t>"&gt;</w:t>
      </w:r>
    </w:p>
    <w:p w14:paraId="62309D02" w14:textId="77777777" w:rsidR="007B608C" w:rsidRPr="007B608C" w:rsidRDefault="007B608C" w:rsidP="007B608C">
      <w:r w:rsidRPr="007B608C">
        <w:t xml:space="preserve">        &lt;constructor-</w:t>
      </w:r>
      <w:proofErr w:type="spellStart"/>
      <w:r w:rsidRPr="007B608C">
        <w:t>arg</w:t>
      </w:r>
      <w:proofErr w:type="spellEnd"/>
      <w:r w:rsidRPr="007B608C">
        <w:t>&gt;</w:t>
      </w:r>
    </w:p>
    <w:p w14:paraId="7E044A63" w14:textId="77777777" w:rsidR="007B608C" w:rsidRPr="007B608C" w:rsidRDefault="007B608C" w:rsidP="007B608C">
      <w:r w:rsidRPr="007B608C">
        <w:t xml:space="preserve">            &lt;list&gt;</w:t>
      </w:r>
    </w:p>
    <w:p w14:paraId="05A6B10E" w14:textId="77777777" w:rsidR="007B608C" w:rsidRPr="007B608C" w:rsidRDefault="007B608C" w:rsidP="007B608C">
      <w:r w:rsidRPr="007B608C">
        <w:t xml:space="preserve">                &lt;ref bean="country"/&gt;</w:t>
      </w:r>
    </w:p>
    <w:p w14:paraId="66E30794" w14:textId="77777777" w:rsidR="007B608C" w:rsidRPr="007B608C" w:rsidRDefault="007B608C" w:rsidP="007B608C">
      <w:r w:rsidRPr="007B608C">
        <w:t xml:space="preserve">                &lt;bean class="</w:t>
      </w:r>
      <w:proofErr w:type="spellStart"/>
      <w:r w:rsidRPr="007B608C">
        <w:t>com.cognizant.model.Country</w:t>
      </w:r>
      <w:proofErr w:type="spellEnd"/>
      <w:r w:rsidRPr="007B608C">
        <w:t>"&gt;</w:t>
      </w:r>
    </w:p>
    <w:p w14:paraId="2EA69A06" w14:textId="77777777" w:rsidR="007B608C" w:rsidRPr="007B608C" w:rsidRDefault="007B608C" w:rsidP="007B608C">
      <w:r w:rsidRPr="007B608C">
        <w:t xml:space="preserve">                    &lt;property name="code" value="US"/&gt;</w:t>
      </w:r>
    </w:p>
    <w:p w14:paraId="486FA92D" w14:textId="77777777" w:rsidR="007B608C" w:rsidRPr="007B608C" w:rsidRDefault="007B608C" w:rsidP="007B608C">
      <w:r w:rsidRPr="007B608C">
        <w:t xml:space="preserve">                    &lt;property name="name" value="United States"/&gt;</w:t>
      </w:r>
    </w:p>
    <w:p w14:paraId="7EBA0ABF" w14:textId="77777777" w:rsidR="007B608C" w:rsidRPr="007B608C" w:rsidRDefault="007B608C" w:rsidP="007B608C">
      <w:r w:rsidRPr="007B608C">
        <w:t xml:space="preserve">                &lt;/bean&gt;</w:t>
      </w:r>
    </w:p>
    <w:p w14:paraId="423B34B4" w14:textId="77777777" w:rsidR="007B608C" w:rsidRPr="007B608C" w:rsidRDefault="007B608C" w:rsidP="007B608C">
      <w:r w:rsidRPr="007B608C">
        <w:t xml:space="preserve">                &lt;bean class="</w:t>
      </w:r>
      <w:proofErr w:type="spellStart"/>
      <w:r w:rsidRPr="007B608C">
        <w:t>com.cognizant.model.Country</w:t>
      </w:r>
      <w:proofErr w:type="spellEnd"/>
      <w:r w:rsidRPr="007B608C">
        <w:t>"&gt;</w:t>
      </w:r>
    </w:p>
    <w:p w14:paraId="7461A5D8" w14:textId="77777777" w:rsidR="007B608C" w:rsidRPr="007B608C" w:rsidRDefault="007B608C" w:rsidP="007B608C">
      <w:r w:rsidRPr="007B608C">
        <w:t xml:space="preserve">                    &lt;property name="code" value="FR"/&gt;</w:t>
      </w:r>
    </w:p>
    <w:p w14:paraId="6124421B" w14:textId="77777777" w:rsidR="007B608C" w:rsidRPr="007B608C" w:rsidRDefault="007B608C" w:rsidP="007B608C">
      <w:r w:rsidRPr="007B608C">
        <w:t xml:space="preserve">                    &lt;property name="name" value="France"/&gt;</w:t>
      </w:r>
    </w:p>
    <w:p w14:paraId="470902B7" w14:textId="77777777" w:rsidR="007B608C" w:rsidRPr="007B608C" w:rsidRDefault="007B608C" w:rsidP="007B608C">
      <w:r w:rsidRPr="007B608C">
        <w:t xml:space="preserve">                &lt;/bean&gt;</w:t>
      </w:r>
    </w:p>
    <w:p w14:paraId="3FB9F874" w14:textId="77777777" w:rsidR="007B608C" w:rsidRPr="007B608C" w:rsidRDefault="007B608C" w:rsidP="007B608C">
      <w:r w:rsidRPr="007B608C">
        <w:t xml:space="preserve">            &lt;/list&gt;</w:t>
      </w:r>
    </w:p>
    <w:p w14:paraId="5C7D490A" w14:textId="77777777" w:rsidR="007B608C" w:rsidRPr="007B608C" w:rsidRDefault="007B608C" w:rsidP="007B608C">
      <w:r w:rsidRPr="007B608C">
        <w:t xml:space="preserve">        &lt;/constructor-</w:t>
      </w:r>
      <w:proofErr w:type="spellStart"/>
      <w:r w:rsidRPr="007B608C">
        <w:t>arg</w:t>
      </w:r>
      <w:proofErr w:type="spellEnd"/>
      <w:r w:rsidRPr="007B608C">
        <w:t>&gt;</w:t>
      </w:r>
    </w:p>
    <w:p w14:paraId="4D67E8BD" w14:textId="77777777" w:rsidR="007B608C" w:rsidRPr="007B608C" w:rsidRDefault="007B608C" w:rsidP="007B608C">
      <w:r w:rsidRPr="007B608C">
        <w:t xml:space="preserve">    &lt;/bean&gt;</w:t>
      </w:r>
    </w:p>
    <w:p w14:paraId="265867EA" w14:textId="77777777" w:rsidR="007B608C" w:rsidRPr="007B608C" w:rsidRDefault="007B608C" w:rsidP="007B608C">
      <w:r w:rsidRPr="007B608C">
        <w:t>&lt;/beans&gt;</w:t>
      </w:r>
    </w:p>
    <w:p w14:paraId="2F334458" w14:textId="4B6D0B95" w:rsidR="00E76DFC" w:rsidRPr="007B608C" w:rsidRDefault="007B608C" w:rsidP="00D911F8">
      <w:pPr>
        <w:rPr>
          <w:b/>
          <w:bCs/>
          <w:sz w:val="32"/>
          <w:szCs w:val="32"/>
          <w:lang w:val="en-US"/>
        </w:rPr>
      </w:pPr>
      <w:r w:rsidRPr="007B608C">
        <w:rPr>
          <w:b/>
          <w:bCs/>
          <w:sz w:val="32"/>
          <w:szCs w:val="32"/>
          <w:lang w:val="en-US"/>
        </w:rPr>
        <w:t>Pom.xml</w:t>
      </w:r>
    </w:p>
    <w:p w14:paraId="619DF2E5" w14:textId="77777777" w:rsidR="007B608C" w:rsidRPr="007B608C" w:rsidRDefault="007B608C" w:rsidP="007B608C">
      <w:r w:rsidRPr="007B608C">
        <w:rPr>
          <w:b/>
          <w:bCs/>
        </w:rPr>
        <w:t>&lt;</w:t>
      </w:r>
      <w:r w:rsidRPr="007B608C">
        <w:t xml:space="preserve">project </w:t>
      </w:r>
      <w:proofErr w:type="spellStart"/>
      <w:r w:rsidRPr="007B608C">
        <w:t>xmlns</w:t>
      </w:r>
      <w:proofErr w:type="spellEnd"/>
      <w:r w:rsidRPr="007B608C">
        <w:t xml:space="preserve">="http://maven.apache.org/POM/4.0.0" </w:t>
      </w:r>
    </w:p>
    <w:p w14:paraId="037C182E" w14:textId="77777777" w:rsidR="007B608C" w:rsidRPr="007B608C" w:rsidRDefault="007B608C" w:rsidP="007B608C">
      <w:r w:rsidRPr="007B608C">
        <w:t xml:space="preserve">         </w:t>
      </w:r>
      <w:proofErr w:type="spellStart"/>
      <w:r w:rsidRPr="007B608C">
        <w:t>xmlns:xsi</w:t>
      </w:r>
      <w:proofErr w:type="spellEnd"/>
      <w:r w:rsidRPr="007B608C">
        <w:t>="http://www.w3.org/2001/XMLSchema-instance"</w:t>
      </w:r>
    </w:p>
    <w:p w14:paraId="4AB86025" w14:textId="77777777" w:rsidR="007B608C" w:rsidRPr="007B608C" w:rsidRDefault="007B608C" w:rsidP="007B608C">
      <w:r w:rsidRPr="007B608C">
        <w:t xml:space="preserve">         </w:t>
      </w:r>
      <w:proofErr w:type="spellStart"/>
      <w:r w:rsidRPr="007B608C">
        <w:t>xsi:schemaLocation</w:t>
      </w:r>
      <w:proofErr w:type="spellEnd"/>
      <w:r w:rsidRPr="007B608C">
        <w:t xml:space="preserve">="http://maven.apache.org/POM/4.0.0 </w:t>
      </w:r>
    </w:p>
    <w:p w14:paraId="1E4D5791" w14:textId="77777777" w:rsidR="007B608C" w:rsidRPr="007B608C" w:rsidRDefault="007B608C" w:rsidP="007B608C">
      <w:r w:rsidRPr="007B608C">
        <w:t xml:space="preserve">         http://maven.apache.org/xsd/maven-4.0.0.xsd"&gt;</w:t>
      </w:r>
    </w:p>
    <w:p w14:paraId="18250D46" w14:textId="77777777" w:rsidR="007B608C" w:rsidRPr="007B608C" w:rsidRDefault="007B608C" w:rsidP="007B608C">
      <w:r w:rsidRPr="007B608C">
        <w:t xml:space="preserve">    &lt;</w:t>
      </w:r>
      <w:proofErr w:type="spellStart"/>
      <w:r w:rsidRPr="007B608C">
        <w:t>modelVersion</w:t>
      </w:r>
      <w:proofErr w:type="spellEnd"/>
      <w:r w:rsidRPr="007B608C">
        <w:t>&gt;4.0.0&lt;/</w:t>
      </w:r>
      <w:proofErr w:type="spellStart"/>
      <w:r w:rsidRPr="007B608C">
        <w:t>modelVersion</w:t>
      </w:r>
      <w:proofErr w:type="spellEnd"/>
      <w:r w:rsidRPr="007B608C">
        <w:t>&gt;</w:t>
      </w:r>
    </w:p>
    <w:p w14:paraId="607B07BA" w14:textId="77777777" w:rsidR="007B608C" w:rsidRPr="007B608C" w:rsidRDefault="007B608C" w:rsidP="007B608C"/>
    <w:p w14:paraId="6AE4477B" w14:textId="77777777" w:rsidR="007B608C" w:rsidRPr="007B608C" w:rsidRDefault="007B608C" w:rsidP="007B608C">
      <w:r w:rsidRPr="007B608C">
        <w:t xml:space="preserve">    &lt;</w:t>
      </w:r>
      <w:proofErr w:type="spellStart"/>
      <w:r w:rsidRPr="007B608C">
        <w:t>groupId</w:t>
      </w:r>
      <w:proofErr w:type="spellEnd"/>
      <w:r w:rsidRPr="007B608C">
        <w:t>&gt;</w:t>
      </w:r>
      <w:proofErr w:type="spellStart"/>
      <w:r w:rsidRPr="007B608C">
        <w:t>com.cognizant</w:t>
      </w:r>
      <w:proofErr w:type="spellEnd"/>
      <w:r w:rsidRPr="007B608C">
        <w:t>&lt;/</w:t>
      </w:r>
      <w:proofErr w:type="spellStart"/>
      <w:r w:rsidRPr="007B608C">
        <w:t>groupId</w:t>
      </w:r>
      <w:proofErr w:type="spellEnd"/>
      <w:r w:rsidRPr="007B608C">
        <w:t>&gt;</w:t>
      </w:r>
    </w:p>
    <w:p w14:paraId="52971C83" w14:textId="77777777" w:rsidR="007B608C" w:rsidRPr="007B608C" w:rsidRDefault="007B608C" w:rsidP="007B608C">
      <w:r w:rsidRPr="007B608C">
        <w:t xml:space="preserve">    &lt;</w:t>
      </w:r>
      <w:proofErr w:type="spellStart"/>
      <w:r w:rsidRPr="007B608C">
        <w:t>artifactId</w:t>
      </w:r>
      <w:proofErr w:type="spellEnd"/>
      <w:r w:rsidRPr="007B608C">
        <w:t>&gt;</w:t>
      </w:r>
      <w:proofErr w:type="spellStart"/>
      <w:r w:rsidRPr="007B608C">
        <w:t>springrest</w:t>
      </w:r>
      <w:proofErr w:type="spellEnd"/>
      <w:r w:rsidRPr="007B608C">
        <w:t>&lt;/</w:t>
      </w:r>
      <w:proofErr w:type="spellStart"/>
      <w:r w:rsidRPr="007B608C">
        <w:t>artifactId</w:t>
      </w:r>
      <w:proofErr w:type="spellEnd"/>
      <w:r w:rsidRPr="007B608C">
        <w:t>&gt;</w:t>
      </w:r>
    </w:p>
    <w:p w14:paraId="0A2DBDE9" w14:textId="77777777" w:rsidR="007B608C" w:rsidRPr="007B608C" w:rsidRDefault="007B608C" w:rsidP="007B608C">
      <w:r w:rsidRPr="007B608C">
        <w:t xml:space="preserve">    &lt;version&gt;1.0.0&lt;/version&gt;</w:t>
      </w:r>
    </w:p>
    <w:p w14:paraId="17DB51D6" w14:textId="77777777" w:rsidR="007B608C" w:rsidRPr="007B608C" w:rsidRDefault="007B608C" w:rsidP="007B608C">
      <w:r w:rsidRPr="007B608C">
        <w:t xml:space="preserve">    &lt;packaging&gt;jar&lt;/packaging&gt;</w:t>
      </w:r>
    </w:p>
    <w:p w14:paraId="53DF4F70" w14:textId="77777777" w:rsidR="007B608C" w:rsidRPr="007B608C" w:rsidRDefault="007B608C" w:rsidP="007B608C"/>
    <w:p w14:paraId="38F76D94" w14:textId="77777777" w:rsidR="007B608C" w:rsidRPr="007B608C" w:rsidRDefault="007B608C" w:rsidP="007B608C">
      <w:r w:rsidRPr="007B608C">
        <w:t xml:space="preserve">    &lt;name&gt;</w:t>
      </w:r>
      <w:proofErr w:type="spellStart"/>
      <w:r w:rsidRPr="007B608C">
        <w:t>springrest</w:t>
      </w:r>
      <w:proofErr w:type="spellEnd"/>
      <w:r w:rsidRPr="007B608C">
        <w:t>&lt;/name&gt;</w:t>
      </w:r>
    </w:p>
    <w:p w14:paraId="0733A434" w14:textId="77777777" w:rsidR="007B608C" w:rsidRPr="007B608C" w:rsidRDefault="007B608C" w:rsidP="007B608C">
      <w:r w:rsidRPr="007B608C">
        <w:t xml:space="preserve">    &lt;description&gt;Spring Boot REST to get country by code&lt;/description&gt;</w:t>
      </w:r>
    </w:p>
    <w:p w14:paraId="632F25C5" w14:textId="77777777" w:rsidR="007B608C" w:rsidRPr="007B608C" w:rsidRDefault="007B608C" w:rsidP="007B608C"/>
    <w:p w14:paraId="22C8F054" w14:textId="77777777" w:rsidR="007B608C" w:rsidRPr="007B608C" w:rsidRDefault="007B608C" w:rsidP="007B608C">
      <w:r w:rsidRPr="007B608C">
        <w:t xml:space="preserve">    &lt;parent&gt;</w:t>
      </w:r>
    </w:p>
    <w:p w14:paraId="11B8805D" w14:textId="77777777" w:rsidR="007B608C" w:rsidRPr="007B608C" w:rsidRDefault="007B608C" w:rsidP="007B608C">
      <w:r w:rsidRPr="007B608C">
        <w:t xml:space="preserve">        &lt;</w:t>
      </w:r>
      <w:proofErr w:type="spellStart"/>
      <w:r w:rsidRPr="007B608C">
        <w:t>groupId</w:t>
      </w:r>
      <w:proofErr w:type="spellEnd"/>
      <w:r w:rsidRPr="007B608C">
        <w:t>&gt;</w:t>
      </w:r>
      <w:proofErr w:type="spellStart"/>
      <w:r w:rsidRPr="007B608C">
        <w:t>org.springframework.boot</w:t>
      </w:r>
      <w:proofErr w:type="spellEnd"/>
      <w:r w:rsidRPr="007B608C">
        <w:t>&lt;/</w:t>
      </w:r>
      <w:proofErr w:type="spellStart"/>
      <w:r w:rsidRPr="007B608C">
        <w:t>groupId</w:t>
      </w:r>
      <w:proofErr w:type="spellEnd"/>
      <w:r w:rsidRPr="007B608C">
        <w:t>&gt;</w:t>
      </w:r>
    </w:p>
    <w:p w14:paraId="6E212BF3" w14:textId="77777777" w:rsidR="007B608C" w:rsidRPr="007B608C" w:rsidRDefault="007B608C" w:rsidP="007B608C">
      <w:r w:rsidRPr="007B608C">
        <w:t xml:space="preserve">        &lt;</w:t>
      </w:r>
      <w:proofErr w:type="spellStart"/>
      <w:r w:rsidRPr="007B608C">
        <w:t>artifactId</w:t>
      </w:r>
      <w:proofErr w:type="spellEnd"/>
      <w:r w:rsidRPr="007B608C">
        <w:t>&gt;spring-boot-starter-parent&lt;/</w:t>
      </w:r>
      <w:proofErr w:type="spellStart"/>
      <w:r w:rsidRPr="007B608C">
        <w:t>artifactId</w:t>
      </w:r>
      <w:proofErr w:type="spellEnd"/>
      <w:r w:rsidRPr="007B608C">
        <w:t>&gt;</w:t>
      </w:r>
    </w:p>
    <w:p w14:paraId="09A00403" w14:textId="77777777" w:rsidR="007B608C" w:rsidRPr="007B608C" w:rsidRDefault="007B608C" w:rsidP="007B608C">
      <w:r w:rsidRPr="007B608C">
        <w:t xml:space="preserve">        &lt;version&gt;3.1.1&lt;/version&gt;</w:t>
      </w:r>
    </w:p>
    <w:p w14:paraId="5AC6AEF2" w14:textId="77777777" w:rsidR="007B608C" w:rsidRPr="007B608C" w:rsidRDefault="007B608C" w:rsidP="007B608C">
      <w:r w:rsidRPr="007B608C">
        <w:t xml:space="preserve">        &lt;</w:t>
      </w:r>
      <w:proofErr w:type="spellStart"/>
      <w:r w:rsidRPr="007B608C">
        <w:t>relativePath</w:t>
      </w:r>
      <w:proofErr w:type="spellEnd"/>
      <w:r w:rsidRPr="007B608C">
        <w:t>/&gt;</w:t>
      </w:r>
    </w:p>
    <w:p w14:paraId="13325B2D" w14:textId="77777777" w:rsidR="007B608C" w:rsidRPr="007B608C" w:rsidRDefault="007B608C" w:rsidP="007B608C">
      <w:r w:rsidRPr="007B608C">
        <w:t xml:space="preserve">    &lt;/parent&gt;</w:t>
      </w:r>
    </w:p>
    <w:p w14:paraId="0DE077FC" w14:textId="77777777" w:rsidR="007B608C" w:rsidRPr="007B608C" w:rsidRDefault="007B608C" w:rsidP="007B608C"/>
    <w:p w14:paraId="7767BF95" w14:textId="77777777" w:rsidR="007B608C" w:rsidRPr="007B608C" w:rsidRDefault="007B608C" w:rsidP="007B608C">
      <w:r w:rsidRPr="007B608C">
        <w:t xml:space="preserve">    &lt;properties&gt;</w:t>
      </w:r>
    </w:p>
    <w:p w14:paraId="622DAA71" w14:textId="77777777" w:rsidR="007B608C" w:rsidRPr="007B608C" w:rsidRDefault="007B608C" w:rsidP="007B608C">
      <w:r w:rsidRPr="007B608C">
        <w:t xml:space="preserve">        &lt;</w:t>
      </w:r>
      <w:proofErr w:type="spellStart"/>
      <w:r w:rsidRPr="007B608C">
        <w:t>java.version</w:t>
      </w:r>
      <w:proofErr w:type="spellEnd"/>
      <w:r w:rsidRPr="007B608C">
        <w:t>&gt;17&lt;/</w:t>
      </w:r>
      <w:proofErr w:type="spellStart"/>
      <w:r w:rsidRPr="007B608C">
        <w:t>java.version</w:t>
      </w:r>
      <w:proofErr w:type="spellEnd"/>
      <w:r w:rsidRPr="007B608C">
        <w:t>&gt;</w:t>
      </w:r>
    </w:p>
    <w:p w14:paraId="0CF09FE0" w14:textId="77777777" w:rsidR="007B608C" w:rsidRPr="007B608C" w:rsidRDefault="007B608C" w:rsidP="007B608C">
      <w:r w:rsidRPr="007B608C">
        <w:t xml:space="preserve">    &lt;/properties&gt;</w:t>
      </w:r>
    </w:p>
    <w:p w14:paraId="0631FA4B" w14:textId="77777777" w:rsidR="007B608C" w:rsidRPr="007B608C" w:rsidRDefault="007B608C" w:rsidP="007B608C"/>
    <w:p w14:paraId="465BBF46" w14:textId="77777777" w:rsidR="007B608C" w:rsidRPr="007B608C" w:rsidRDefault="007B608C" w:rsidP="007B608C">
      <w:r w:rsidRPr="007B608C">
        <w:t xml:space="preserve">    &lt;dependencies&gt;</w:t>
      </w:r>
    </w:p>
    <w:p w14:paraId="48C5CAD4" w14:textId="77777777" w:rsidR="007B608C" w:rsidRPr="007B608C" w:rsidRDefault="007B608C" w:rsidP="007B608C">
      <w:r w:rsidRPr="007B608C">
        <w:t xml:space="preserve">        &lt;!-- Spring Web --&gt;</w:t>
      </w:r>
    </w:p>
    <w:p w14:paraId="6702FE28" w14:textId="77777777" w:rsidR="007B608C" w:rsidRPr="007B608C" w:rsidRDefault="007B608C" w:rsidP="007B608C">
      <w:r w:rsidRPr="007B608C">
        <w:t xml:space="preserve">        &lt;dependency&gt;</w:t>
      </w:r>
    </w:p>
    <w:p w14:paraId="78DD27E2" w14:textId="77777777" w:rsidR="007B608C" w:rsidRPr="007B608C" w:rsidRDefault="007B608C" w:rsidP="007B608C">
      <w:r w:rsidRPr="007B608C">
        <w:t xml:space="preserve">            &lt;</w:t>
      </w:r>
      <w:proofErr w:type="spellStart"/>
      <w:r w:rsidRPr="007B608C">
        <w:t>groupId</w:t>
      </w:r>
      <w:proofErr w:type="spellEnd"/>
      <w:r w:rsidRPr="007B608C">
        <w:t>&gt;</w:t>
      </w:r>
      <w:proofErr w:type="spellStart"/>
      <w:r w:rsidRPr="007B608C">
        <w:t>org.springframework.boot</w:t>
      </w:r>
      <w:proofErr w:type="spellEnd"/>
      <w:r w:rsidRPr="007B608C">
        <w:t>&lt;/</w:t>
      </w:r>
      <w:proofErr w:type="spellStart"/>
      <w:r w:rsidRPr="007B608C">
        <w:t>groupId</w:t>
      </w:r>
      <w:proofErr w:type="spellEnd"/>
      <w:r w:rsidRPr="007B608C">
        <w:t>&gt;</w:t>
      </w:r>
    </w:p>
    <w:p w14:paraId="575003C2" w14:textId="77777777" w:rsidR="007B608C" w:rsidRPr="007B608C" w:rsidRDefault="007B608C" w:rsidP="007B608C">
      <w:r w:rsidRPr="007B608C">
        <w:t xml:space="preserve">            &lt;</w:t>
      </w:r>
      <w:proofErr w:type="spellStart"/>
      <w:r w:rsidRPr="007B608C">
        <w:t>artifactId</w:t>
      </w:r>
      <w:proofErr w:type="spellEnd"/>
      <w:r w:rsidRPr="007B608C">
        <w:t>&gt;spring-boot-starter-web&lt;/</w:t>
      </w:r>
      <w:proofErr w:type="spellStart"/>
      <w:r w:rsidRPr="007B608C">
        <w:t>artifactId</w:t>
      </w:r>
      <w:proofErr w:type="spellEnd"/>
      <w:r w:rsidRPr="007B608C">
        <w:t>&gt;</w:t>
      </w:r>
    </w:p>
    <w:p w14:paraId="33AD10A7" w14:textId="77777777" w:rsidR="007B608C" w:rsidRPr="007B608C" w:rsidRDefault="007B608C" w:rsidP="007B608C">
      <w:r w:rsidRPr="007B608C">
        <w:t xml:space="preserve">        &lt;/dependency&gt;</w:t>
      </w:r>
    </w:p>
    <w:p w14:paraId="1164B515" w14:textId="77777777" w:rsidR="007B608C" w:rsidRPr="007B608C" w:rsidRDefault="007B608C" w:rsidP="007B608C"/>
    <w:p w14:paraId="5F839502" w14:textId="77777777" w:rsidR="007B608C" w:rsidRPr="007B608C" w:rsidRDefault="007B608C" w:rsidP="007B608C">
      <w:r w:rsidRPr="007B608C">
        <w:t xml:space="preserve">        &lt;!-- XML Config Support --&gt;</w:t>
      </w:r>
    </w:p>
    <w:p w14:paraId="55F85846" w14:textId="77777777" w:rsidR="007B608C" w:rsidRPr="007B608C" w:rsidRDefault="007B608C" w:rsidP="007B608C">
      <w:r w:rsidRPr="007B608C">
        <w:t xml:space="preserve">        &lt;dependency&gt;</w:t>
      </w:r>
    </w:p>
    <w:p w14:paraId="335F5A82" w14:textId="77777777" w:rsidR="007B608C" w:rsidRPr="007B608C" w:rsidRDefault="007B608C" w:rsidP="007B608C">
      <w:r w:rsidRPr="007B608C">
        <w:t xml:space="preserve">            &lt;</w:t>
      </w:r>
      <w:proofErr w:type="spellStart"/>
      <w:r w:rsidRPr="007B608C">
        <w:t>groupId</w:t>
      </w:r>
      <w:proofErr w:type="spellEnd"/>
      <w:r w:rsidRPr="007B608C">
        <w:t>&gt;</w:t>
      </w:r>
      <w:proofErr w:type="spellStart"/>
      <w:r w:rsidRPr="007B608C">
        <w:t>org.springframework.boot</w:t>
      </w:r>
      <w:proofErr w:type="spellEnd"/>
      <w:r w:rsidRPr="007B608C">
        <w:t>&lt;/</w:t>
      </w:r>
      <w:proofErr w:type="spellStart"/>
      <w:r w:rsidRPr="007B608C">
        <w:t>groupId</w:t>
      </w:r>
      <w:proofErr w:type="spellEnd"/>
      <w:r w:rsidRPr="007B608C">
        <w:t>&gt;</w:t>
      </w:r>
    </w:p>
    <w:p w14:paraId="6C200856" w14:textId="77777777" w:rsidR="007B608C" w:rsidRPr="007B608C" w:rsidRDefault="007B608C" w:rsidP="007B608C">
      <w:r w:rsidRPr="007B608C">
        <w:t xml:space="preserve">            &lt;</w:t>
      </w:r>
      <w:proofErr w:type="spellStart"/>
      <w:r w:rsidRPr="007B608C">
        <w:t>artifactId</w:t>
      </w:r>
      <w:proofErr w:type="spellEnd"/>
      <w:r w:rsidRPr="007B608C">
        <w:t>&gt;spring-boot-starter&lt;/</w:t>
      </w:r>
      <w:proofErr w:type="spellStart"/>
      <w:r w:rsidRPr="007B608C">
        <w:t>artifactId</w:t>
      </w:r>
      <w:proofErr w:type="spellEnd"/>
      <w:r w:rsidRPr="007B608C">
        <w:t>&gt;</w:t>
      </w:r>
    </w:p>
    <w:p w14:paraId="23ECC6A7" w14:textId="77777777" w:rsidR="007B608C" w:rsidRPr="007B608C" w:rsidRDefault="007B608C" w:rsidP="007B608C">
      <w:r w:rsidRPr="007B608C">
        <w:t xml:space="preserve">        &lt;/dependency&gt;</w:t>
      </w:r>
    </w:p>
    <w:p w14:paraId="4D8DAE70" w14:textId="77777777" w:rsidR="007B608C" w:rsidRPr="007B608C" w:rsidRDefault="007B608C" w:rsidP="007B608C"/>
    <w:p w14:paraId="4F69DA40" w14:textId="77777777" w:rsidR="007B608C" w:rsidRPr="007B608C" w:rsidRDefault="007B608C" w:rsidP="007B608C">
      <w:r w:rsidRPr="007B608C">
        <w:t xml:space="preserve">        &lt;!-- Optional: Testing --&gt;</w:t>
      </w:r>
    </w:p>
    <w:p w14:paraId="2AE6A1BE" w14:textId="77777777" w:rsidR="007B608C" w:rsidRPr="007B608C" w:rsidRDefault="007B608C" w:rsidP="007B608C">
      <w:r w:rsidRPr="007B608C">
        <w:t xml:space="preserve">        &lt;dependency&gt;</w:t>
      </w:r>
    </w:p>
    <w:p w14:paraId="6CD7BD5A" w14:textId="77777777" w:rsidR="007B608C" w:rsidRPr="007B608C" w:rsidRDefault="007B608C" w:rsidP="007B608C">
      <w:r w:rsidRPr="007B608C">
        <w:t xml:space="preserve">            &lt;</w:t>
      </w:r>
      <w:proofErr w:type="spellStart"/>
      <w:r w:rsidRPr="007B608C">
        <w:t>groupId</w:t>
      </w:r>
      <w:proofErr w:type="spellEnd"/>
      <w:r w:rsidRPr="007B608C">
        <w:t>&gt;</w:t>
      </w:r>
      <w:proofErr w:type="spellStart"/>
      <w:r w:rsidRPr="007B608C">
        <w:t>org.springframework.boot</w:t>
      </w:r>
      <w:proofErr w:type="spellEnd"/>
      <w:r w:rsidRPr="007B608C">
        <w:t>&lt;/</w:t>
      </w:r>
      <w:proofErr w:type="spellStart"/>
      <w:r w:rsidRPr="007B608C">
        <w:t>groupId</w:t>
      </w:r>
      <w:proofErr w:type="spellEnd"/>
      <w:r w:rsidRPr="007B608C">
        <w:t>&gt;</w:t>
      </w:r>
    </w:p>
    <w:p w14:paraId="2B8822E7" w14:textId="77777777" w:rsidR="007B608C" w:rsidRPr="007B608C" w:rsidRDefault="007B608C" w:rsidP="007B608C">
      <w:r w:rsidRPr="007B608C">
        <w:t xml:space="preserve">            &lt;</w:t>
      </w:r>
      <w:proofErr w:type="spellStart"/>
      <w:r w:rsidRPr="007B608C">
        <w:t>artifactId</w:t>
      </w:r>
      <w:proofErr w:type="spellEnd"/>
      <w:r w:rsidRPr="007B608C">
        <w:t>&gt;spring-boot-starter-test&lt;/</w:t>
      </w:r>
      <w:proofErr w:type="spellStart"/>
      <w:r w:rsidRPr="007B608C">
        <w:t>artifactId</w:t>
      </w:r>
      <w:proofErr w:type="spellEnd"/>
      <w:r w:rsidRPr="007B608C">
        <w:t>&gt;</w:t>
      </w:r>
    </w:p>
    <w:p w14:paraId="20AFBF7A" w14:textId="77777777" w:rsidR="007B608C" w:rsidRPr="007B608C" w:rsidRDefault="007B608C" w:rsidP="007B608C">
      <w:r w:rsidRPr="007B608C">
        <w:t xml:space="preserve">            &lt;scope&gt;test&lt;/scope&gt;</w:t>
      </w:r>
    </w:p>
    <w:p w14:paraId="115170B5" w14:textId="77777777" w:rsidR="007B608C" w:rsidRPr="007B608C" w:rsidRDefault="007B608C" w:rsidP="007B608C">
      <w:r w:rsidRPr="007B608C">
        <w:t xml:space="preserve">        &lt;/dependency&gt;</w:t>
      </w:r>
    </w:p>
    <w:p w14:paraId="7C5D8ADE" w14:textId="77777777" w:rsidR="007B608C" w:rsidRPr="007B608C" w:rsidRDefault="007B608C" w:rsidP="007B608C">
      <w:r w:rsidRPr="007B608C">
        <w:t xml:space="preserve">    &lt;/dependencies&gt;</w:t>
      </w:r>
    </w:p>
    <w:p w14:paraId="2BA572EA" w14:textId="77777777" w:rsidR="007B608C" w:rsidRPr="007B608C" w:rsidRDefault="007B608C" w:rsidP="007B608C"/>
    <w:p w14:paraId="0536560D" w14:textId="77777777" w:rsidR="007B608C" w:rsidRPr="007B608C" w:rsidRDefault="007B608C" w:rsidP="007B608C">
      <w:r w:rsidRPr="007B608C">
        <w:t xml:space="preserve">    &lt;build&gt;</w:t>
      </w:r>
    </w:p>
    <w:p w14:paraId="108FD870" w14:textId="77777777" w:rsidR="007B608C" w:rsidRPr="007B608C" w:rsidRDefault="007B608C" w:rsidP="007B608C">
      <w:r w:rsidRPr="007B608C">
        <w:t xml:space="preserve">        &lt;plugins&gt;</w:t>
      </w:r>
    </w:p>
    <w:p w14:paraId="796EFE80" w14:textId="77777777" w:rsidR="007B608C" w:rsidRPr="007B608C" w:rsidRDefault="007B608C" w:rsidP="007B608C">
      <w:r w:rsidRPr="007B608C">
        <w:t xml:space="preserve">            &lt;!-- Spring Boot Plugin --&gt;</w:t>
      </w:r>
    </w:p>
    <w:p w14:paraId="32266F15" w14:textId="77777777" w:rsidR="007B608C" w:rsidRPr="007B608C" w:rsidRDefault="007B608C" w:rsidP="007B608C">
      <w:r w:rsidRPr="007B608C">
        <w:t xml:space="preserve">            &lt;plugin&gt;</w:t>
      </w:r>
    </w:p>
    <w:p w14:paraId="078058C4" w14:textId="77777777" w:rsidR="007B608C" w:rsidRPr="007B608C" w:rsidRDefault="007B608C" w:rsidP="007B608C">
      <w:r w:rsidRPr="007B608C">
        <w:t xml:space="preserve">                &lt;</w:t>
      </w:r>
      <w:proofErr w:type="spellStart"/>
      <w:r w:rsidRPr="007B608C">
        <w:t>groupId</w:t>
      </w:r>
      <w:proofErr w:type="spellEnd"/>
      <w:r w:rsidRPr="007B608C">
        <w:t>&gt;</w:t>
      </w:r>
      <w:proofErr w:type="spellStart"/>
      <w:r w:rsidRPr="007B608C">
        <w:t>org.springframework.boot</w:t>
      </w:r>
      <w:proofErr w:type="spellEnd"/>
      <w:r w:rsidRPr="007B608C">
        <w:t>&lt;/</w:t>
      </w:r>
      <w:proofErr w:type="spellStart"/>
      <w:r w:rsidRPr="007B608C">
        <w:t>groupId</w:t>
      </w:r>
      <w:proofErr w:type="spellEnd"/>
      <w:r w:rsidRPr="007B608C">
        <w:t>&gt;</w:t>
      </w:r>
    </w:p>
    <w:p w14:paraId="61DA0C67" w14:textId="77777777" w:rsidR="007B608C" w:rsidRPr="007B608C" w:rsidRDefault="007B608C" w:rsidP="007B608C">
      <w:r w:rsidRPr="007B608C">
        <w:t xml:space="preserve">                &lt;</w:t>
      </w:r>
      <w:proofErr w:type="spellStart"/>
      <w:r w:rsidRPr="007B608C">
        <w:t>artifactId</w:t>
      </w:r>
      <w:proofErr w:type="spellEnd"/>
      <w:r w:rsidRPr="007B608C">
        <w:t>&gt;spring-boot-maven-plugin&lt;/</w:t>
      </w:r>
      <w:proofErr w:type="spellStart"/>
      <w:r w:rsidRPr="007B608C">
        <w:t>artifactId</w:t>
      </w:r>
      <w:proofErr w:type="spellEnd"/>
      <w:r w:rsidRPr="007B608C">
        <w:t>&gt;</w:t>
      </w:r>
    </w:p>
    <w:p w14:paraId="051AA3EA" w14:textId="77777777" w:rsidR="007B608C" w:rsidRPr="007B608C" w:rsidRDefault="007B608C" w:rsidP="007B608C">
      <w:r w:rsidRPr="007B608C">
        <w:t xml:space="preserve">            &lt;/plugin&gt;</w:t>
      </w:r>
    </w:p>
    <w:p w14:paraId="6A0EE8F9" w14:textId="77777777" w:rsidR="007B608C" w:rsidRPr="007B608C" w:rsidRDefault="007B608C" w:rsidP="007B608C">
      <w:r w:rsidRPr="007B608C">
        <w:t xml:space="preserve">        &lt;/plugins&gt;</w:t>
      </w:r>
    </w:p>
    <w:p w14:paraId="590C95A9" w14:textId="77777777" w:rsidR="007B608C" w:rsidRPr="007B608C" w:rsidRDefault="007B608C" w:rsidP="007B608C">
      <w:r w:rsidRPr="007B608C">
        <w:t xml:space="preserve">    &lt;/build&gt;</w:t>
      </w:r>
    </w:p>
    <w:p w14:paraId="52D6623D" w14:textId="77777777" w:rsidR="007B608C" w:rsidRDefault="007B608C" w:rsidP="007B608C">
      <w:r w:rsidRPr="007B608C">
        <w:t>&lt;/project&gt;</w:t>
      </w:r>
    </w:p>
    <w:p w14:paraId="1F9D54D8" w14:textId="519FC005" w:rsidR="007B608C" w:rsidRPr="007B608C" w:rsidRDefault="007B608C" w:rsidP="007B608C">
      <w:pPr>
        <w:rPr>
          <w:b/>
          <w:bCs/>
          <w:sz w:val="32"/>
          <w:szCs w:val="32"/>
        </w:rPr>
      </w:pPr>
      <w:proofErr w:type="spellStart"/>
      <w:r w:rsidRPr="007B608C">
        <w:rPr>
          <w:b/>
          <w:bCs/>
          <w:sz w:val="32"/>
          <w:szCs w:val="32"/>
        </w:rPr>
        <w:t>Application.properties</w:t>
      </w:r>
      <w:proofErr w:type="spellEnd"/>
    </w:p>
    <w:p w14:paraId="443A52A4" w14:textId="1E2BAC01" w:rsidR="00E76DFC" w:rsidRDefault="007B608C" w:rsidP="00D911F8">
      <w:proofErr w:type="spellStart"/>
      <w:r w:rsidRPr="007B608C">
        <w:t>server.port</w:t>
      </w:r>
      <w:proofErr w:type="spellEnd"/>
      <w:r w:rsidRPr="007B608C">
        <w:t>=8085</w:t>
      </w:r>
    </w:p>
    <w:p w14:paraId="1E617095" w14:textId="0FF0E9BC" w:rsidR="007B608C" w:rsidRPr="007B608C" w:rsidRDefault="007B608C" w:rsidP="00D911F8">
      <w:r>
        <w:t>OUTPUT:</w:t>
      </w:r>
    </w:p>
    <w:p w14:paraId="5329A1B3" w14:textId="77777777" w:rsidR="00E76DFC" w:rsidRDefault="00E76DFC" w:rsidP="00D911F8">
      <w:pPr>
        <w:rPr>
          <w:b/>
          <w:bCs/>
          <w:sz w:val="32"/>
          <w:szCs w:val="32"/>
          <w:lang w:val="en-US"/>
        </w:rPr>
      </w:pPr>
    </w:p>
    <w:p w14:paraId="18FCADCC" w14:textId="77777777" w:rsidR="004B52E5" w:rsidRDefault="00E76DFC" w:rsidP="004B52E5">
      <w:pPr>
        <w:jc w:val="center"/>
        <w:rPr>
          <w:b/>
          <w:bCs/>
          <w:sz w:val="32"/>
          <w:szCs w:val="32"/>
          <w:lang w:val="en-US"/>
        </w:rPr>
      </w:pPr>
      <w:r w:rsidRPr="00E76DFC">
        <w:rPr>
          <w:b/>
          <w:bCs/>
          <w:sz w:val="32"/>
          <w:szCs w:val="32"/>
          <w:lang w:val="en-US"/>
        </w:rPr>
        <w:drawing>
          <wp:inline distT="0" distB="0" distL="0" distR="0" wp14:anchorId="7A26B82C" wp14:editId="31CAE8BF">
            <wp:extent cx="5562291" cy="1821641"/>
            <wp:effectExtent l="0" t="0" r="635" b="7620"/>
            <wp:docPr id="14009866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98666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78756" cy="1827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753E7" w14:textId="77777777" w:rsidR="004B52E5" w:rsidRDefault="004B52E5" w:rsidP="007B608C">
      <w:pPr>
        <w:rPr>
          <w:b/>
          <w:bCs/>
          <w:sz w:val="32"/>
          <w:szCs w:val="32"/>
          <w:lang w:val="en-US"/>
        </w:rPr>
      </w:pPr>
    </w:p>
    <w:p w14:paraId="032A75A2" w14:textId="1EA1639E" w:rsidR="00E76DFC" w:rsidRPr="004A0FFF" w:rsidRDefault="004B52E5" w:rsidP="004B52E5">
      <w:pPr>
        <w:jc w:val="center"/>
        <w:rPr>
          <w:b/>
          <w:bCs/>
          <w:sz w:val="32"/>
          <w:szCs w:val="32"/>
          <w:lang w:val="en-US"/>
        </w:rPr>
      </w:pPr>
      <w:r w:rsidRPr="004B52E5">
        <w:rPr>
          <w:b/>
          <w:bCs/>
          <w:sz w:val="32"/>
          <w:szCs w:val="32"/>
          <w:lang w:val="en-US"/>
        </w:rPr>
        <w:drawing>
          <wp:inline distT="0" distB="0" distL="0" distR="0" wp14:anchorId="70BCBF77" wp14:editId="110C850E">
            <wp:extent cx="4059382" cy="2544885"/>
            <wp:effectExtent l="0" t="0" r="0" b="8255"/>
            <wp:docPr id="1968594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5948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83027" cy="2559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6DFC" w:rsidRPr="004A0FFF">
      <w:headerReference w:type="default" r:id="rId2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484C59" w14:textId="77777777" w:rsidR="00E8510D" w:rsidRDefault="00E8510D" w:rsidP="00F93681">
      <w:pPr>
        <w:spacing w:after="0" w:line="240" w:lineRule="auto"/>
      </w:pPr>
      <w:r>
        <w:separator/>
      </w:r>
    </w:p>
  </w:endnote>
  <w:endnote w:type="continuationSeparator" w:id="0">
    <w:p w14:paraId="18B5CD37" w14:textId="77777777" w:rsidR="00E8510D" w:rsidRDefault="00E8510D" w:rsidP="00F936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0B65E33" w14:textId="77777777" w:rsidR="00E8510D" w:rsidRDefault="00E8510D" w:rsidP="00F93681">
      <w:pPr>
        <w:spacing w:after="0" w:line="240" w:lineRule="auto"/>
      </w:pPr>
      <w:r>
        <w:separator/>
      </w:r>
    </w:p>
  </w:footnote>
  <w:footnote w:type="continuationSeparator" w:id="0">
    <w:p w14:paraId="6C1F3223" w14:textId="77777777" w:rsidR="00E8510D" w:rsidRDefault="00E8510D" w:rsidP="00F936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6A79CA" w14:textId="77777777" w:rsidR="00F93681" w:rsidRDefault="00F93681">
    <w:pPr>
      <w:pStyle w:val="Header"/>
      <w:rPr>
        <w:lang w:val="en-US"/>
      </w:rPr>
    </w:pPr>
  </w:p>
  <w:p w14:paraId="2A9195A4" w14:textId="77777777" w:rsidR="00F93681" w:rsidRDefault="00F93681">
    <w:pPr>
      <w:pStyle w:val="Header"/>
      <w:rPr>
        <w:lang w:val="en-US"/>
      </w:rPr>
    </w:pPr>
  </w:p>
  <w:p w14:paraId="15ABADA5" w14:textId="77777777" w:rsidR="00F93681" w:rsidRPr="00F93681" w:rsidRDefault="00F93681">
    <w:pPr>
      <w:pStyle w:val="Header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701"/>
    <w:rsid w:val="001232D4"/>
    <w:rsid w:val="00131A52"/>
    <w:rsid w:val="00143366"/>
    <w:rsid w:val="001A60F8"/>
    <w:rsid w:val="002D3B25"/>
    <w:rsid w:val="002E70FC"/>
    <w:rsid w:val="002F56C1"/>
    <w:rsid w:val="00395CD9"/>
    <w:rsid w:val="003B50A1"/>
    <w:rsid w:val="00422B30"/>
    <w:rsid w:val="004A0FFF"/>
    <w:rsid w:val="004B52E5"/>
    <w:rsid w:val="004C04DA"/>
    <w:rsid w:val="005F0DE7"/>
    <w:rsid w:val="007B608C"/>
    <w:rsid w:val="00803740"/>
    <w:rsid w:val="00890309"/>
    <w:rsid w:val="008B6FD8"/>
    <w:rsid w:val="00927701"/>
    <w:rsid w:val="00A04D5F"/>
    <w:rsid w:val="00A37B8B"/>
    <w:rsid w:val="00A7382E"/>
    <w:rsid w:val="00BA42CD"/>
    <w:rsid w:val="00D02FAF"/>
    <w:rsid w:val="00D911F8"/>
    <w:rsid w:val="00E76DFC"/>
    <w:rsid w:val="00E8510D"/>
    <w:rsid w:val="00EF1A87"/>
    <w:rsid w:val="00F632CF"/>
    <w:rsid w:val="00F93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A5953"/>
  <w15:chartTrackingRefBased/>
  <w15:docId w15:val="{58B33358-F456-4FD2-9D0C-E1DA83374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77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77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770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77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770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77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77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77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77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770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77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770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770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770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77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77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77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77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77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77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77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77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77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77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77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770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770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770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7701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936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3681"/>
  </w:style>
  <w:style w:type="paragraph" w:styleId="Footer">
    <w:name w:val="footer"/>
    <w:basedOn w:val="Normal"/>
    <w:link w:val="FooterChar"/>
    <w:uiPriority w:val="99"/>
    <w:unhideWhenUsed/>
    <w:rsid w:val="00F936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36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97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51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13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0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9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82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8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4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67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9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05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47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3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62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00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90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16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45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20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91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26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79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34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1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46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20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6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35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56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3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42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33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4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99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8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1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79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73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13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70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50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2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16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01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0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20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04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70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45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21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38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69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32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9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92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6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42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85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26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6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82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03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69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3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9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4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73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1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15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24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71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00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77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4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61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9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81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22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58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3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5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28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54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60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63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67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00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81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67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47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42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57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8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99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36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42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70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03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32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69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69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71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50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39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23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70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70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94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3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18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5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68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60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66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78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05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44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34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10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2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83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10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74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85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90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93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58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6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53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57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03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84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48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32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25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6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08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47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52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40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81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18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60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1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33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35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52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25107C-A3D3-4B39-9AC9-6ABC075AFC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25</Pages>
  <Words>2799</Words>
  <Characters>15958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kaviya purushothaman</dc:creator>
  <cp:keywords/>
  <dc:description/>
  <cp:lastModifiedBy>kaviya purushothaman</cp:lastModifiedBy>
  <cp:revision>19</cp:revision>
  <dcterms:created xsi:type="dcterms:W3CDTF">2025-07-16T17:42:00Z</dcterms:created>
  <dcterms:modified xsi:type="dcterms:W3CDTF">2025-07-20T18:01:00Z</dcterms:modified>
</cp:coreProperties>
</file>